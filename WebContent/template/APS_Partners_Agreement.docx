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160BE" w14:textId="77777777" w:rsidR="00B44CAD" w:rsidRDefault="00B44CAD">
      <w:pPr>
        <w:spacing w:line="200" w:lineRule="exact"/>
        <w:rPr>
          <w:rFonts w:ascii="Arial" w:eastAsiaTheme="minorEastAsia" w:hAnsi="Arial" w:cs="Arial"/>
          <w:sz w:val="20"/>
          <w:szCs w:val="20"/>
          <w:lang w:eastAsia="zh-CN"/>
        </w:rPr>
      </w:pPr>
    </w:p>
    <w:p w14:paraId="54F92F91" w14:textId="77777777" w:rsidR="00B44CAD" w:rsidRDefault="00B44CAD">
      <w:pPr>
        <w:spacing w:line="200" w:lineRule="exact"/>
        <w:rPr>
          <w:rFonts w:ascii="Arial" w:hAnsi="Arial" w:cs="Arial"/>
          <w:sz w:val="20"/>
          <w:szCs w:val="20"/>
        </w:rPr>
      </w:pPr>
    </w:p>
    <w:p w14:paraId="76A29FA5" w14:textId="77777777" w:rsidR="00B44CAD" w:rsidRDefault="00B44CAD">
      <w:pPr>
        <w:spacing w:before="19" w:line="280" w:lineRule="exact"/>
        <w:rPr>
          <w:rFonts w:ascii="Arial" w:hAnsi="Arial" w:cs="Arial"/>
          <w:sz w:val="28"/>
          <w:szCs w:val="28"/>
        </w:rPr>
      </w:pPr>
    </w:p>
    <w:p w14:paraId="57D37234" w14:textId="77777777" w:rsidR="00B44CAD" w:rsidRDefault="00B44CAD">
      <w:pPr>
        <w:pStyle w:val="1"/>
        <w:spacing w:before="57"/>
        <w:rPr>
          <w:rFonts w:cs="Arial"/>
        </w:rPr>
      </w:pPr>
    </w:p>
    <w:p w14:paraId="65D11911" w14:textId="77777777" w:rsidR="00B44CAD" w:rsidRDefault="00B44CAD">
      <w:pPr>
        <w:spacing w:before="2" w:line="170" w:lineRule="exact"/>
        <w:rPr>
          <w:rFonts w:ascii="Arial" w:hAnsi="Arial" w:cs="Arial"/>
          <w:sz w:val="17"/>
          <w:szCs w:val="17"/>
        </w:rPr>
      </w:pPr>
    </w:p>
    <w:p w14:paraId="21BB9BC3" w14:textId="77777777" w:rsidR="00B44CAD" w:rsidRDefault="00B44CAD">
      <w:pPr>
        <w:ind w:left="3403"/>
        <w:rPr>
          <w:rFonts w:ascii="Arial" w:eastAsia="Times New Roman" w:hAnsi="Arial" w:cs="Arial"/>
          <w:sz w:val="9"/>
          <w:szCs w:val="9"/>
        </w:rPr>
      </w:pPr>
    </w:p>
    <w:p w14:paraId="3553419C" w14:textId="77777777" w:rsidR="00B44CAD" w:rsidRDefault="00B44CAD">
      <w:pPr>
        <w:spacing w:before="7" w:line="120" w:lineRule="exact"/>
        <w:rPr>
          <w:rFonts w:ascii="Arial" w:hAnsi="Arial" w:cs="Arial"/>
          <w:sz w:val="12"/>
          <w:szCs w:val="12"/>
        </w:rPr>
      </w:pPr>
    </w:p>
    <w:p w14:paraId="5608D93C" w14:textId="77777777" w:rsidR="00B44CAD" w:rsidRDefault="00B44CAD">
      <w:pPr>
        <w:spacing w:line="200" w:lineRule="exact"/>
        <w:rPr>
          <w:rFonts w:ascii="Arial" w:hAnsi="Arial" w:cs="Arial"/>
          <w:sz w:val="20"/>
          <w:szCs w:val="20"/>
        </w:rPr>
      </w:pPr>
    </w:p>
    <w:p w14:paraId="2C82AB4A" w14:textId="77777777" w:rsidR="00B44CAD" w:rsidRDefault="007865A9">
      <w:pPr>
        <w:spacing w:line="243" w:lineRule="auto"/>
        <w:ind w:left="3504" w:right="245" w:firstLine="43"/>
        <w:rPr>
          <w:rFonts w:ascii="Arial" w:eastAsia="Times New Roman" w:hAnsi="Arial" w:cs="Arial"/>
          <w:b/>
          <w:bCs/>
          <w:w w:val="95"/>
          <w:sz w:val="66"/>
          <w:szCs w:val="66"/>
          <w:lang w:eastAsia="zh-TW"/>
        </w:rPr>
      </w:pPr>
      <w:r>
        <w:rPr>
          <w:rFonts w:ascii="Arial" w:hAnsi="Arial" w:cs="Arial"/>
          <w:noProof/>
          <w:lang w:eastAsia="zh-CN"/>
        </w:rPr>
        <w:drawing>
          <wp:inline distT="0" distB="0" distL="0" distR="0" wp14:anchorId="22619632" wp14:editId="14CBBF61">
            <wp:extent cx="3665855" cy="55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65855" cy="55880"/>
                    </a:xfrm>
                    <a:prstGeom prst="rect">
                      <a:avLst/>
                    </a:prstGeom>
                    <a:noFill/>
                    <a:ln>
                      <a:noFill/>
                    </a:ln>
                  </pic:spPr>
                </pic:pic>
              </a:graphicData>
            </a:graphic>
          </wp:inline>
        </w:drawing>
      </w:r>
      <w:r>
        <w:rPr>
          <w:rFonts w:ascii="微軟正黑體" w:eastAsia="微軟正黑體" w:hAnsi="微軟正黑體" w:cs="微軟正黑體" w:hint="eastAsia"/>
          <w:b/>
          <w:bCs/>
          <w:w w:val="95"/>
          <w:sz w:val="66"/>
          <w:szCs w:val="66"/>
          <w:lang w:eastAsia="zh-TW"/>
        </w:rPr>
        <w:t>合作伙伴委任</w:t>
      </w:r>
      <w:r>
        <w:rPr>
          <w:rFonts w:ascii="Arial" w:eastAsia="微軟正黑體" w:hAnsi="Arial" w:cs="Arial"/>
          <w:b/>
          <w:bCs/>
          <w:w w:val="95"/>
          <w:sz w:val="66"/>
          <w:szCs w:val="66"/>
          <w:lang w:eastAsia="zh-TW"/>
        </w:rPr>
        <w:t>協議</w:t>
      </w:r>
    </w:p>
    <w:p w14:paraId="2BF1FD37" w14:textId="77777777" w:rsidR="00B44CAD" w:rsidRDefault="00B44CAD">
      <w:pPr>
        <w:spacing w:line="200" w:lineRule="exact"/>
        <w:rPr>
          <w:rFonts w:ascii="Arial" w:hAnsi="Arial" w:cs="Arial"/>
          <w:sz w:val="20"/>
          <w:szCs w:val="20"/>
          <w:lang w:eastAsia="zh-TW"/>
        </w:rPr>
      </w:pPr>
    </w:p>
    <w:p w14:paraId="7D8BFDD2" w14:textId="77777777" w:rsidR="00B44CAD" w:rsidRDefault="00B44CAD">
      <w:pPr>
        <w:spacing w:line="200" w:lineRule="exact"/>
        <w:rPr>
          <w:rFonts w:ascii="Arial" w:hAnsi="Arial" w:cs="Arial"/>
          <w:sz w:val="20"/>
          <w:szCs w:val="20"/>
          <w:lang w:eastAsia="zh-TW"/>
        </w:rPr>
      </w:pPr>
    </w:p>
    <w:p w14:paraId="7E954F21" w14:textId="77777777" w:rsidR="00B44CAD" w:rsidRDefault="00B44CAD">
      <w:pPr>
        <w:spacing w:line="200" w:lineRule="exact"/>
        <w:rPr>
          <w:rFonts w:ascii="Arial" w:hAnsi="Arial" w:cs="Arial"/>
          <w:sz w:val="20"/>
          <w:szCs w:val="20"/>
          <w:lang w:eastAsia="zh-TW"/>
        </w:rPr>
      </w:pPr>
    </w:p>
    <w:p w14:paraId="4109B048" w14:textId="77777777" w:rsidR="00B44CAD" w:rsidRDefault="00B44CAD">
      <w:pPr>
        <w:spacing w:before="10" w:line="150" w:lineRule="exact"/>
        <w:rPr>
          <w:rFonts w:ascii="Arial" w:hAnsi="Arial" w:cs="Arial"/>
          <w:sz w:val="15"/>
          <w:szCs w:val="15"/>
          <w:lang w:eastAsia="zh-TW"/>
        </w:rPr>
      </w:pPr>
    </w:p>
    <w:p w14:paraId="2BBC8769" w14:textId="77777777" w:rsidR="00B44CAD" w:rsidRDefault="007865A9">
      <w:pPr>
        <w:spacing w:line="200" w:lineRule="exact"/>
        <w:rPr>
          <w:rFonts w:ascii="Arial" w:hAnsi="Arial" w:cs="Arial"/>
          <w:sz w:val="20"/>
          <w:szCs w:val="20"/>
          <w:lang w:eastAsia="zh-TW"/>
        </w:rPr>
      </w:pPr>
      <w:r>
        <w:rPr>
          <w:rFonts w:ascii="Arial" w:hAnsi="Arial" w:cs="Arial"/>
          <w:sz w:val="20"/>
          <w:szCs w:val="20"/>
          <w:lang w:eastAsia="zh-TW"/>
        </w:rPr>
        <w:t>____________________________________</w:t>
      </w:r>
      <w:r w:rsidRPr="005240FF">
        <w:rPr>
          <w:rFonts w:ascii="Arial" w:hAnsi="Arial" w:cs="Arial"/>
          <w:color w:val="E36C0A" w:themeColor="accent6" w:themeShade="BF"/>
          <w:sz w:val="20"/>
          <w:szCs w:val="20"/>
          <w:u w:val="single"/>
          <w:lang w:eastAsia="zh-TW"/>
        </w:rPr>
        <w:t>____________________</w:t>
      </w:r>
      <w:r w:rsidR="005240FF" w:rsidRPr="005240FF">
        <w:rPr>
          <w:rFonts w:ascii="Arial" w:hAnsi="Arial" w:cs="Arial" w:hint="eastAsia"/>
          <w:color w:val="E36C0A" w:themeColor="accent6" w:themeShade="BF"/>
          <w:sz w:val="20"/>
          <w:szCs w:val="20"/>
          <w:u w:val="single"/>
          <w:lang w:eastAsia="zh-TW"/>
        </w:rPr>
        <w:t xml:space="preserve">                                          </w:t>
      </w:r>
      <w:r w:rsidR="005240FF">
        <w:rPr>
          <w:rFonts w:ascii="Arial" w:hAnsi="Arial" w:cs="Arial" w:hint="eastAsia"/>
          <w:sz w:val="20"/>
          <w:szCs w:val="20"/>
          <w:lang w:eastAsia="zh-TW"/>
        </w:rPr>
        <w:t xml:space="preserve">                                                         </w:t>
      </w:r>
      <w:r>
        <w:rPr>
          <w:rFonts w:ascii="Arial" w:hAnsi="Arial" w:cs="Arial"/>
          <w:sz w:val="20"/>
          <w:szCs w:val="20"/>
          <w:lang w:eastAsia="zh-TW"/>
        </w:rPr>
        <w:t>_</w:t>
      </w:r>
    </w:p>
    <w:p w14:paraId="7AA38508" w14:textId="77777777" w:rsidR="00B44CAD" w:rsidRDefault="00B44CAD">
      <w:pPr>
        <w:spacing w:line="200" w:lineRule="exact"/>
        <w:rPr>
          <w:rFonts w:ascii="Arial" w:hAnsi="Arial" w:cs="Arial"/>
          <w:sz w:val="20"/>
          <w:szCs w:val="20"/>
          <w:lang w:eastAsia="zh-TW"/>
        </w:rPr>
      </w:pPr>
    </w:p>
    <w:p w14:paraId="6E338574" w14:textId="77777777" w:rsidR="00B44CAD" w:rsidRDefault="00B44CAD">
      <w:pPr>
        <w:spacing w:line="200" w:lineRule="exact"/>
        <w:rPr>
          <w:rFonts w:ascii="Arial" w:hAnsi="Arial" w:cs="Arial"/>
          <w:sz w:val="20"/>
          <w:szCs w:val="20"/>
          <w:lang w:eastAsia="zh-TW"/>
        </w:rPr>
      </w:pPr>
    </w:p>
    <w:p w14:paraId="4993B597" w14:textId="7446089F" w:rsidR="00B44CAD" w:rsidRDefault="006A3732">
      <w:pPr>
        <w:ind w:left="3532"/>
        <w:rPr>
          <w:rFonts w:ascii="Arial" w:eastAsia="Arial" w:hAnsi="Arial" w:cs="Arial"/>
          <w:lang w:eastAsia="zh-TW"/>
        </w:rPr>
        <w:sectPr w:rsidR="00B44CAD">
          <w:headerReference w:type="default" r:id="rId10"/>
          <w:type w:val="continuous"/>
          <w:pgSz w:w="11909" w:h="16860"/>
          <w:pgMar w:top="1893" w:right="940" w:bottom="280" w:left="1680" w:header="567" w:footer="720" w:gutter="0"/>
          <w:cols w:space="720"/>
        </w:sectPr>
      </w:pPr>
      <w:r>
        <w:rPr>
          <w:rFonts w:ascii="Arial" w:hAnsi="Arial" w:cs="Arial"/>
          <w:b/>
          <w:noProof/>
        </w:rPr>
        <mc:AlternateContent>
          <mc:Choice Requires="wpg">
            <w:drawing>
              <wp:anchor distT="0" distB="0" distL="114300" distR="114300" simplePos="0" relativeHeight="251657216" behindDoc="1" locked="0" layoutInCell="1" allowOverlap="1" wp14:anchorId="67799D17" wp14:editId="4F907785">
                <wp:simplePos x="0" y="0"/>
                <wp:positionH relativeFrom="page">
                  <wp:posOffset>3232150</wp:posOffset>
                </wp:positionH>
                <wp:positionV relativeFrom="paragraph">
                  <wp:posOffset>358775</wp:posOffset>
                </wp:positionV>
                <wp:extent cx="3663950" cy="1270"/>
                <wp:effectExtent l="12700" t="12065" r="9525" b="5715"/>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950" cy="1270"/>
                          <a:chOff x="5107" y="709"/>
                          <a:chExt cx="5770" cy="2203"/>
                        </a:xfrm>
                      </wpg:grpSpPr>
                      <wps:wsp>
                        <wps:cNvPr id="10" name="Freeform 11"/>
                        <wps:cNvSpPr>
                          <a:spLocks noChangeArrowheads="1"/>
                        </wps:cNvSpPr>
                        <wps:spPr bwMode="auto">
                          <a:xfrm>
                            <a:off x="5107" y="709"/>
                            <a:ext cx="5770" cy="2"/>
                          </a:xfrm>
                          <a:custGeom>
                            <a:avLst/>
                            <a:gdLst>
                              <a:gd name="T0" fmla="*/ 0 w 5770"/>
                              <a:gd name="T1" fmla="*/ 0 h 1"/>
                              <a:gd name="T2" fmla="*/ 5770 w 5770"/>
                              <a:gd name="T3" fmla="*/ 0 h 1"/>
                            </a:gdLst>
                            <a:ahLst/>
                            <a:cxnLst>
                              <a:cxn ang="0">
                                <a:pos x="T0" y="T1"/>
                              </a:cxn>
                              <a:cxn ang="0">
                                <a:pos x="T2" y="T3"/>
                              </a:cxn>
                            </a:cxnLst>
                            <a:rect l="0" t="0" r="r" b="b"/>
                            <a:pathLst>
                              <a:path w="5770" h="1">
                                <a:moveTo>
                                  <a:pt x="0" y="0"/>
                                </a:moveTo>
                                <a:lnTo>
                                  <a:pt x="577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DB3AF" id="Group 10" o:spid="_x0000_s1026" style="position:absolute;margin-left:254.5pt;margin-top:28.25pt;width:288.5pt;height:.1pt;z-index:-251659264;mso-position-horizontal-relative:page" coordorigin="5107,709" coordsize="5770,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">
                <v:shape id="Freeform 11" o:spid="_x0000_s1027" style="position:absolute;left:5107;top:709;width:5770;height:2;visibility:visible;mso-wrap-style:square;v-text-anchor:top" coordsize="5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" path="m,l5770,e" filled="f" strokeweight="1.06pt">
                  <v:path o:connecttype="custom" o:connectlocs="0,0;5770,0" o:connectangles="0,0"/>
                </v:shape>
                <w10:wrap anchorx="page"/>
              </v:group>
            </w:pict>
          </mc:Fallback>
        </mc:AlternateContent>
      </w:r>
      <w:r>
        <w:rPr>
          <w:rFonts w:ascii="Arial" w:hAnsi="Arial" w:cs="Arial"/>
          <w:b/>
          <w:noProof/>
        </w:rPr>
        <mc:AlternateContent>
          <mc:Choice Requires="wpg">
            <w:drawing>
              <wp:anchor distT="0" distB="0" distL="114300" distR="114300" simplePos="0" relativeHeight="251656192" behindDoc="1" locked="0" layoutInCell="1" allowOverlap="1" wp14:anchorId="3F8C65AE" wp14:editId="4B77438A">
                <wp:simplePos x="0" y="0"/>
                <wp:positionH relativeFrom="page">
                  <wp:posOffset>3227070</wp:posOffset>
                </wp:positionH>
                <wp:positionV relativeFrom="paragraph">
                  <wp:posOffset>395605</wp:posOffset>
                </wp:positionV>
                <wp:extent cx="3692525" cy="50165"/>
                <wp:effectExtent l="7620" t="10795" r="508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2525" cy="50165"/>
                          <a:chOff x="5082" y="623"/>
                          <a:chExt cx="5815" cy="79203"/>
                        </a:xfrm>
                      </wpg:grpSpPr>
                      <wpg:grpSp>
                        <wpg:cNvPr id="5" name="Group 8"/>
                        <wpg:cNvGrpSpPr>
                          <a:grpSpLocks/>
                        </wpg:cNvGrpSpPr>
                        <wpg:grpSpPr bwMode="auto">
                          <a:xfrm>
                            <a:off x="5098" y="634"/>
                            <a:ext cx="5789" cy="2"/>
                            <a:chOff x="5098" y="634"/>
                            <a:chExt cx="5789" cy="2"/>
                          </a:xfrm>
                        </wpg:grpSpPr>
                        <wps:wsp>
                          <wps:cNvPr id="6" name="Freeform 9"/>
                          <wps:cNvSpPr>
                            <a:spLocks noChangeArrowheads="1"/>
                          </wps:cNvSpPr>
                          <wps:spPr bwMode="auto">
                            <a:xfrm>
                              <a:off x="5098" y="634"/>
                              <a:ext cx="5789" cy="2"/>
                            </a:xfrm>
                            <a:custGeom>
                              <a:avLst/>
                              <a:gdLst>
                                <a:gd name="T0" fmla="*/ 0 w 5789"/>
                                <a:gd name="T1" fmla="*/ 0 h 1"/>
                                <a:gd name="T2" fmla="*/ 5788 w 5789"/>
                                <a:gd name="T3" fmla="*/ 0 h 1"/>
                              </a:gdLst>
                              <a:ahLst/>
                              <a:cxnLst>
                                <a:cxn ang="0">
                                  <a:pos x="T0" y="T1"/>
                                </a:cxn>
                                <a:cxn ang="0">
                                  <a:pos x="T2" y="T3"/>
                                </a:cxn>
                              </a:cxnLst>
                              <a:rect l="0" t="0" r="r" b="b"/>
                              <a:pathLst>
                                <a:path w="5789" h="1">
                                  <a:moveTo>
                                    <a:pt x="0" y="0"/>
                                  </a:moveTo>
                                  <a:lnTo>
                                    <a:pt x="578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6"/>
                        <wpg:cNvGrpSpPr>
                          <a:grpSpLocks/>
                        </wpg:cNvGrpSpPr>
                        <wpg:grpSpPr bwMode="auto">
                          <a:xfrm>
                            <a:off x="5093" y="691"/>
                            <a:ext cx="5784" cy="2"/>
                            <a:chOff x="5093" y="691"/>
                            <a:chExt cx="5784" cy="2"/>
                          </a:xfrm>
                        </wpg:grpSpPr>
                        <wps:wsp>
                          <wps:cNvPr id="8" name="Freeform 7"/>
                          <wps:cNvSpPr>
                            <a:spLocks noChangeArrowheads="1"/>
                          </wps:cNvSpPr>
                          <wps:spPr bwMode="auto">
                            <a:xfrm>
                              <a:off x="5093" y="691"/>
                              <a:ext cx="5784" cy="2"/>
                            </a:xfrm>
                            <a:custGeom>
                              <a:avLst/>
                              <a:gdLst>
                                <a:gd name="T0" fmla="*/ 0 w 5784"/>
                                <a:gd name="T1" fmla="*/ 0 h 1"/>
                                <a:gd name="T2" fmla="*/ 5784 w 5784"/>
                                <a:gd name="T3" fmla="*/ 0 h 1"/>
                              </a:gdLst>
                              <a:ahLst/>
                              <a:cxnLst>
                                <a:cxn ang="0">
                                  <a:pos x="T0" y="T1"/>
                                </a:cxn>
                                <a:cxn ang="0">
                                  <a:pos x="T2" y="T3"/>
                                </a:cxn>
                              </a:cxnLst>
                              <a:rect l="0" t="0" r="r" b="b"/>
                              <a:pathLst>
                                <a:path w="5784" h="1">
                                  <a:moveTo>
                                    <a:pt x="0" y="0"/>
                                  </a:moveTo>
                                  <a:lnTo>
                                    <a:pt x="5784"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31D9C2" id="Group 5" o:spid="_x0000_s1026" style="position:absolute;margin-left:254.1pt;margin-top:31.15pt;width:290.75pt;height:3.95pt;z-index:-251660288;mso-position-horizontal-relative:page" coordorigin="5082,623" coordsize="5815,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">
                <v:group id="Group 8" o:spid="_x0000_s1027" style="position:absolute;left:5098;top:634;width:5789;height:2" coordorigin="5098,634" coordsize="5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9" o:spid="_x0000_s1028" style="position:absolute;left:5098;top:634;width:5789;height:2;visibility:visible;mso-wrap-style:square;v-text-anchor:top" coordsize="5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" path="m,l5788,e" filled="f" strokeweight="1.06pt">
                    <v:path o:connecttype="custom" o:connectlocs="0,0;5788,0" o:connectangles="0,0"/>
                  </v:shape>
                </v:group>
                <v:group id="Group 6" o:spid="_x0000_s1029" style="position:absolute;left:5093;top:691;width:5784;height:2" coordorigin="5093,691" coordsize="57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7" o:spid="_x0000_s1030" style="position:absolute;left:5093;top:691;width:5784;height:2;visibility:visible;mso-wrap-style:square;v-text-anchor:top" coordsize="57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" path="m,l5784,e" filled="f" strokeweight="1.06pt">
                    <v:path o:connecttype="custom" o:connectlocs="0,0;5784,0" o:connectangles="0,0"/>
                  </v:shape>
                </v:group>
                <w10:wrap anchorx="page"/>
              </v:group>
            </w:pict>
          </mc:Fallback>
        </mc:AlternateContent>
      </w:r>
      <w:r w:rsidR="007865A9">
        <w:rPr>
          <w:rFonts w:ascii="Arial" w:hAnsi="Arial" w:cs="Arial"/>
          <w:b/>
          <w:lang w:eastAsia="zh-TW"/>
        </w:rPr>
        <w:t>合夥人</w:t>
      </w:r>
      <w:r w:rsidR="007865A9">
        <w:rPr>
          <w:rFonts w:ascii="Arial" w:eastAsia="Arial" w:hAnsi="Arial" w:cs="Arial"/>
          <w:position w:val="1"/>
          <w:lang w:eastAsia="zh-TW"/>
        </w:rPr>
        <w:t>:</w:t>
      </w:r>
    </w:p>
    <w:p w14:paraId="42AA44D6" w14:textId="77777777" w:rsidR="00B44CAD" w:rsidRDefault="00B44CAD">
      <w:pPr>
        <w:spacing w:before="4" w:line="170" w:lineRule="exact"/>
        <w:rPr>
          <w:rFonts w:ascii="Arial" w:hAnsi="Arial" w:cs="Arial"/>
          <w:sz w:val="17"/>
          <w:szCs w:val="17"/>
          <w:lang w:eastAsia="zh-TW"/>
        </w:rPr>
      </w:pPr>
    </w:p>
    <w:p w14:paraId="191F9D90" w14:textId="77777777" w:rsidR="00B44CAD" w:rsidRDefault="00B44CAD">
      <w:pPr>
        <w:spacing w:before="5" w:line="120" w:lineRule="exact"/>
        <w:rPr>
          <w:rFonts w:ascii="Arial" w:hAnsi="Arial" w:cs="Arial"/>
          <w:sz w:val="20"/>
          <w:szCs w:val="20"/>
          <w:lang w:eastAsia="zh-TW"/>
        </w:rPr>
      </w:pPr>
    </w:p>
    <w:p w14:paraId="6CEC4C4A" w14:textId="77777777" w:rsidR="00B44CAD" w:rsidRDefault="00B44CAD">
      <w:pPr>
        <w:spacing w:before="5" w:line="120" w:lineRule="exact"/>
        <w:rPr>
          <w:rFonts w:ascii="Arial" w:hAnsi="Arial" w:cs="Arial"/>
          <w:sz w:val="20"/>
          <w:szCs w:val="20"/>
          <w:lang w:val="en-GB" w:eastAsia="zh-TW"/>
        </w:rPr>
      </w:pPr>
    </w:p>
    <w:p w14:paraId="4037AED1" w14:textId="77777777" w:rsidR="00B44CAD" w:rsidRPr="002627A9" w:rsidRDefault="00B44CAD">
      <w:pPr>
        <w:spacing w:line="200" w:lineRule="exact"/>
        <w:rPr>
          <w:rFonts w:ascii="微軟正黑體" w:eastAsia="微軟正黑體" w:hAnsi="微軟正黑體" w:cs="微軟正黑體"/>
          <w:sz w:val="20"/>
          <w:szCs w:val="20"/>
          <w:lang w:eastAsia="zh-TW"/>
        </w:rPr>
      </w:pPr>
    </w:p>
    <w:p w14:paraId="333A4C30" w14:textId="77777777" w:rsidR="002627A9" w:rsidRPr="002627A9" w:rsidRDefault="002627A9" w:rsidP="002627A9">
      <w:pPr>
        <w:spacing w:before="5" w:line="120" w:lineRule="exact"/>
        <w:rPr>
          <w:rFonts w:ascii="微軟正黑體" w:eastAsia="微軟正黑體" w:hAnsi="微軟正黑體" w:cs="微軟正黑體"/>
          <w:sz w:val="20"/>
          <w:szCs w:val="20"/>
          <w:lang w:eastAsia="zh-TW"/>
        </w:rPr>
      </w:pPr>
      <w:r w:rsidRPr="002627A9">
        <w:rPr>
          <w:rFonts w:ascii="微軟正黑體" w:eastAsia="微軟正黑體" w:hAnsi="微軟正黑體" w:cs="微軟正黑體"/>
          <w:sz w:val="20"/>
          <w:szCs w:val="20"/>
          <w:lang w:eastAsia="zh-TW"/>
        </w:rPr>
        <w:t>日期</w:t>
      </w:r>
    </w:p>
    <w:p w14:paraId="5E89931F" w14:textId="77777777" w:rsidR="00B44CAD" w:rsidRPr="002627A9" w:rsidRDefault="00B44CAD">
      <w:pPr>
        <w:spacing w:before="9" w:line="220" w:lineRule="exact"/>
        <w:rPr>
          <w:rFonts w:ascii="微軟正黑體" w:eastAsia="微軟正黑體" w:hAnsi="微軟正黑體" w:cs="微軟正黑體"/>
          <w:sz w:val="20"/>
          <w:szCs w:val="20"/>
          <w:lang w:eastAsia="zh-TW"/>
        </w:rPr>
      </w:pPr>
    </w:p>
    <w:p w14:paraId="5EDDE340" w14:textId="77777777" w:rsidR="00B44CAD" w:rsidRDefault="00B44CAD">
      <w:pPr>
        <w:spacing w:before="9" w:line="220" w:lineRule="exact"/>
        <w:rPr>
          <w:rFonts w:ascii="Arial" w:hAnsi="Arial" w:cs="Arial"/>
          <w:lang w:eastAsia="zh-TW"/>
        </w:rPr>
      </w:pPr>
    </w:p>
    <w:p w14:paraId="01640A09" w14:textId="77777777" w:rsidR="00B44CAD" w:rsidRDefault="007865A9">
      <w:pPr>
        <w:pStyle w:val="a7"/>
        <w:ind w:left="0"/>
        <w:rPr>
          <w:rFonts w:cs="Arial"/>
          <w:sz w:val="20"/>
          <w:szCs w:val="20"/>
          <w:lang w:eastAsia="zh-TW"/>
        </w:rPr>
      </w:pPr>
      <w:r>
        <w:rPr>
          <w:rFonts w:ascii="微軟正黑體" w:eastAsia="微軟正黑體" w:hAnsi="微軟正黑體" w:cs="微軟正黑體" w:hint="eastAsia"/>
          <w:sz w:val="20"/>
          <w:szCs w:val="20"/>
          <w:lang w:eastAsia="zh-TW"/>
        </w:rPr>
        <w:t>敬愛的先生</w:t>
      </w:r>
      <w:r>
        <w:rPr>
          <w:rFonts w:cs="Arial"/>
          <w:sz w:val="20"/>
          <w:szCs w:val="20"/>
          <w:lang w:eastAsia="zh-TW"/>
        </w:rPr>
        <w:t>/</w:t>
      </w:r>
      <w:r>
        <w:rPr>
          <w:rFonts w:ascii="微軟正黑體" w:eastAsia="微軟正黑體" w:hAnsi="微軟正黑體" w:cs="微軟正黑體" w:hint="eastAsia"/>
          <w:sz w:val="20"/>
          <w:szCs w:val="20"/>
          <w:lang w:eastAsia="zh-TW"/>
        </w:rPr>
        <w:t>女士</w:t>
      </w:r>
      <w:r>
        <w:rPr>
          <w:rFonts w:cs="Arial"/>
          <w:sz w:val="20"/>
          <w:szCs w:val="20"/>
          <w:lang w:eastAsia="zh-TW"/>
        </w:rPr>
        <w:t>:</w:t>
      </w:r>
    </w:p>
    <w:p w14:paraId="75E1B171" w14:textId="77777777" w:rsidR="00B44CAD" w:rsidRDefault="00B44CAD">
      <w:pPr>
        <w:spacing w:before="12" w:line="240" w:lineRule="exact"/>
        <w:rPr>
          <w:rFonts w:ascii="Arial" w:hAnsi="Arial" w:cs="Arial"/>
          <w:sz w:val="20"/>
          <w:szCs w:val="20"/>
          <w:lang w:eastAsia="zh-TW"/>
        </w:rPr>
      </w:pPr>
    </w:p>
    <w:p w14:paraId="6E612267" w14:textId="77777777" w:rsidR="00B44CAD" w:rsidRDefault="007865A9">
      <w:pPr>
        <w:tabs>
          <w:tab w:val="left" w:pos="1588"/>
        </w:tabs>
        <w:ind w:left="192"/>
        <w:rPr>
          <w:rFonts w:ascii="Arial" w:eastAsia="Times New Roman" w:hAnsi="Arial" w:cs="Arial"/>
          <w:sz w:val="20"/>
          <w:szCs w:val="20"/>
          <w:lang w:eastAsia="zh-TW"/>
        </w:rPr>
      </w:pPr>
      <w:r>
        <w:rPr>
          <w:rFonts w:ascii="Arial" w:eastAsia="微軟正黑體" w:hAnsi="Arial" w:cs="Arial"/>
          <w:w w:val="90"/>
          <w:sz w:val="20"/>
          <w:szCs w:val="20"/>
          <w:lang w:eastAsia="zh-TW"/>
        </w:rPr>
        <w:t>有關</w:t>
      </w:r>
      <w:r>
        <w:rPr>
          <w:rFonts w:ascii="Arial" w:eastAsia="微軟正黑體" w:hAnsi="Arial" w:cs="Arial" w:hint="eastAsia"/>
          <w:w w:val="90"/>
          <w:sz w:val="20"/>
          <w:szCs w:val="20"/>
          <w:u w:val="single"/>
          <w:lang w:eastAsia="zh-TW"/>
        </w:rPr>
        <w:t xml:space="preserve">   </w:t>
      </w:r>
      <w:r>
        <w:rPr>
          <w:rFonts w:ascii="Arial" w:eastAsia="微軟正黑體" w:hAnsi="Arial" w:cs="Arial" w:hint="eastAsia"/>
          <w:w w:val="90"/>
          <w:sz w:val="20"/>
          <w:szCs w:val="20"/>
          <w:u w:val="single"/>
          <w:lang w:eastAsia="zh-TW"/>
        </w:rPr>
        <w:t>東南亞</w:t>
      </w:r>
      <w:r>
        <w:rPr>
          <w:rFonts w:ascii="Arial" w:eastAsia="Arial" w:hAnsi="Arial" w:cs="Arial"/>
          <w:w w:val="90"/>
          <w:sz w:val="20"/>
          <w:szCs w:val="20"/>
          <w:u w:val="single"/>
          <w:lang w:eastAsia="zh-TW"/>
        </w:rPr>
        <w:tab/>
      </w:r>
      <w:r>
        <w:rPr>
          <w:rFonts w:ascii="Arial" w:eastAsia="微軟正黑體" w:hAnsi="Arial" w:cs="Arial"/>
          <w:b/>
          <w:bCs/>
          <w:w w:val="90"/>
          <w:sz w:val="20"/>
          <w:szCs w:val="20"/>
          <w:lang w:eastAsia="zh-TW"/>
        </w:rPr>
        <w:t>市</w:t>
      </w:r>
      <w:proofErr w:type="gramStart"/>
      <w:r>
        <w:rPr>
          <w:rFonts w:ascii="Arial" w:eastAsia="微軟正黑體" w:hAnsi="Arial" w:cs="Arial"/>
          <w:b/>
          <w:bCs/>
          <w:w w:val="90"/>
          <w:sz w:val="20"/>
          <w:szCs w:val="20"/>
          <w:lang w:eastAsia="zh-TW"/>
        </w:rPr>
        <w:t>務</w:t>
      </w:r>
      <w:proofErr w:type="gramEnd"/>
      <w:r>
        <w:rPr>
          <w:rFonts w:ascii="Arial" w:eastAsia="微軟正黑體" w:hAnsi="Arial" w:cs="Arial"/>
          <w:b/>
          <w:bCs/>
          <w:w w:val="90"/>
          <w:sz w:val="20"/>
          <w:szCs w:val="20"/>
          <w:lang w:eastAsia="zh-TW"/>
        </w:rPr>
        <w:t>推廣伙伴</w:t>
      </w:r>
      <w:r>
        <w:rPr>
          <w:rFonts w:ascii="微軟正黑體" w:eastAsia="微軟正黑體" w:hAnsi="微軟正黑體" w:cs="微軟正黑體" w:hint="eastAsia"/>
          <w:b/>
          <w:bCs/>
          <w:w w:val="90"/>
          <w:sz w:val="20"/>
          <w:szCs w:val="20"/>
          <w:lang w:eastAsia="zh-TW"/>
        </w:rPr>
        <w:t>委任協議</w:t>
      </w:r>
    </w:p>
    <w:p w14:paraId="1F71B372" w14:textId="0CF1E606" w:rsidR="00B44CAD" w:rsidRDefault="006A3732">
      <w:pPr>
        <w:pStyle w:val="a7"/>
        <w:tabs>
          <w:tab w:val="left" w:pos="1603"/>
        </w:tabs>
        <w:spacing w:before="34"/>
        <w:rPr>
          <w:rFonts w:eastAsia="新細明體" w:cs="Arial"/>
          <w:sz w:val="20"/>
          <w:szCs w:val="20"/>
          <w:lang w:eastAsia="zh-TW"/>
        </w:rPr>
      </w:pPr>
      <w:r>
        <w:rPr>
          <w:rFonts w:cs="Arial"/>
          <w:noProof/>
          <w:sz w:val="20"/>
          <w:szCs w:val="20"/>
        </w:rPr>
        <mc:AlternateContent>
          <mc:Choice Requires="wpg">
            <w:drawing>
              <wp:anchor distT="0" distB="0" distL="114300" distR="114300" simplePos="0" relativeHeight="251658240" behindDoc="1" locked="0" layoutInCell="1" allowOverlap="1" wp14:anchorId="08259463" wp14:editId="7D0A3DCD">
                <wp:simplePos x="0" y="0"/>
                <wp:positionH relativeFrom="page">
                  <wp:posOffset>1179830</wp:posOffset>
                </wp:positionH>
                <wp:positionV relativeFrom="paragraph">
                  <wp:posOffset>173355</wp:posOffset>
                </wp:positionV>
                <wp:extent cx="5669280" cy="1270"/>
                <wp:effectExtent l="8255" t="6985" r="8890" b="1079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9280" cy="1270"/>
                          <a:chOff x="1858" y="273"/>
                          <a:chExt cx="8928" cy="2203"/>
                        </a:xfrm>
                      </wpg:grpSpPr>
                      <wps:wsp>
                        <wps:cNvPr id="3" name="Freeform 4"/>
                        <wps:cNvSpPr>
                          <a:spLocks noChangeArrowheads="1"/>
                        </wps:cNvSpPr>
                        <wps:spPr bwMode="auto">
                          <a:xfrm>
                            <a:off x="1858" y="273"/>
                            <a:ext cx="8928" cy="2"/>
                          </a:xfrm>
                          <a:custGeom>
                            <a:avLst/>
                            <a:gdLst>
                              <a:gd name="T0" fmla="*/ 0 w 8928"/>
                              <a:gd name="T1" fmla="*/ 0 h 1"/>
                              <a:gd name="T2" fmla="*/ 8928 w 8928"/>
                              <a:gd name="T3" fmla="*/ 0 h 1"/>
                            </a:gdLst>
                            <a:ahLst/>
                            <a:cxnLst>
                              <a:cxn ang="0">
                                <a:pos x="T0" y="T1"/>
                              </a:cxn>
                              <a:cxn ang="0">
                                <a:pos x="T2" y="T3"/>
                              </a:cxn>
                            </a:cxnLst>
                            <a:rect l="0" t="0" r="r" b="b"/>
                            <a:pathLst>
                              <a:path w="8928" h="1">
                                <a:moveTo>
                                  <a:pt x="0" y="0"/>
                                </a:moveTo>
                                <a:lnTo>
                                  <a:pt x="892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669A7" id="Group 3" o:spid="_x0000_s1026" style="position:absolute;margin-left:92.9pt;margin-top:13.65pt;width:446.4pt;height:.1pt;z-index:-251658240;mso-position-horizontal-relative:page" coordorigin="1858,273" coordsize="8928,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">
                <v:shape id="Freeform 4" o:spid="_x0000_s1027" style="position:absolute;left:1858;top:273;width:8928;height:2;visibility:visible;mso-wrap-style:square;v-text-anchor:top" coordsize="89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" path="m,l8928,e" filled="f" strokeweight="1.06pt">
                  <v:path o:connecttype="custom" o:connectlocs="0,0;8928,0" o:connectangles="0,0"/>
                </v:shape>
                <w10:wrap anchorx="page"/>
              </v:group>
            </w:pict>
          </mc:Fallback>
        </mc:AlternateContent>
      </w:r>
      <w:r w:rsidR="007865A9">
        <w:rPr>
          <w:rFonts w:cs="Arial"/>
          <w:w w:val="95"/>
          <w:position w:val="1"/>
          <w:sz w:val="20"/>
          <w:szCs w:val="20"/>
          <w:lang w:eastAsia="zh-TW"/>
        </w:rPr>
        <w:tab/>
      </w:r>
    </w:p>
    <w:p w14:paraId="67FDD0C9" w14:textId="77777777" w:rsidR="00B44CAD" w:rsidRDefault="00B44CAD">
      <w:pPr>
        <w:spacing w:before="4" w:line="240" w:lineRule="exact"/>
        <w:rPr>
          <w:rFonts w:ascii="Arial" w:hAnsi="Arial" w:cs="Arial"/>
          <w:sz w:val="20"/>
          <w:szCs w:val="20"/>
          <w:lang w:eastAsia="zh-TW"/>
        </w:rPr>
      </w:pPr>
    </w:p>
    <w:p w14:paraId="0F3FADF4" w14:textId="77777777" w:rsidR="00B44CAD" w:rsidRDefault="007865A9">
      <w:pPr>
        <w:pStyle w:val="a7"/>
        <w:spacing w:line="270" w:lineRule="auto"/>
        <w:ind w:right="144" w:hanging="15"/>
        <w:jc w:val="both"/>
        <w:rPr>
          <w:rFonts w:cs="Arial"/>
          <w:sz w:val="20"/>
          <w:szCs w:val="20"/>
          <w:lang w:eastAsia="zh-TW"/>
        </w:rPr>
      </w:pPr>
      <w:r>
        <w:rPr>
          <w:rFonts w:eastAsia="微軟正黑體" w:cs="Arial"/>
          <w:sz w:val="20"/>
          <w:szCs w:val="20"/>
          <w:lang w:eastAsia="zh-TW"/>
        </w:rPr>
        <w:t>我們高興地任命</w:t>
      </w:r>
      <w:ins w:id="0" w:author="floraqian(钱洋)" w:date="2018-02-06T14:09:00Z">
        <w:r w:rsidR="00773A06">
          <w:rPr>
            <w:rFonts w:ascii="SimSun" w:eastAsia="SimSun" w:hAnsi="SimSun" w:cs="SimSun" w:hint="eastAsia"/>
            <w:spacing w:val="-5"/>
            <w:position w:val="1"/>
            <w:sz w:val="20"/>
            <w:szCs w:val="20"/>
            <w:lang w:eastAsia="zh-TW"/>
          </w:rPr>
          <w:t>您</w:t>
        </w:r>
      </w:ins>
      <w:del w:id="1" w:author="floraqian(钱洋)" w:date="2018-02-06T14:09:00Z">
        <w:r w:rsidDel="00773A06">
          <w:rPr>
            <w:rFonts w:cs="Arial"/>
            <w:spacing w:val="-5"/>
            <w:position w:val="1"/>
            <w:sz w:val="20"/>
            <w:szCs w:val="20"/>
            <w:lang w:eastAsia="zh-TW"/>
          </w:rPr>
          <w:delText>___________________</w:delText>
        </w:r>
      </w:del>
      <w:r>
        <w:rPr>
          <w:rFonts w:ascii="微軟正黑體" w:eastAsia="微軟正黑體" w:hAnsi="微軟正黑體" w:cs="微軟正黑體" w:hint="eastAsia"/>
          <w:spacing w:val="-5"/>
          <w:position w:val="1"/>
          <w:sz w:val="20"/>
          <w:szCs w:val="20"/>
          <w:lang w:eastAsia="zh-TW"/>
        </w:rPr>
        <w:t>為以上主題的合作夥伴</w:t>
      </w:r>
      <w:r>
        <w:rPr>
          <w:rFonts w:eastAsia="新細明體" w:cs="Arial"/>
          <w:spacing w:val="-5"/>
          <w:position w:val="1"/>
          <w:sz w:val="20"/>
          <w:szCs w:val="20"/>
          <w:lang w:eastAsia="zh-TW"/>
        </w:rPr>
        <w:t xml:space="preserve">, </w:t>
      </w:r>
      <w:r>
        <w:rPr>
          <w:rFonts w:eastAsia="新細明體" w:cs="Arial"/>
          <w:spacing w:val="-5"/>
          <w:position w:val="1"/>
          <w:sz w:val="20"/>
          <w:szCs w:val="20"/>
          <w:lang w:eastAsia="zh-TW"/>
        </w:rPr>
        <w:t>協議受以下的條款和條件限制</w:t>
      </w:r>
      <w:r>
        <w:rPr>
          <w:rFonts w:eastAsia="微軟正黑體" w:cs="Arial"/>
          <w:spacing w:val="-5"/>
          <w:position w:val="1"/>
          <w:sz w:val="20"/>
          <w:szCs w:val="20"/>
          <w:lang w:eastAsia="zh-TW"/>
        </w:rPr>
        <w:t>。</w:t>
      </w:r>
    </w:p>
    <w:p w14:paraId="19011195" w14:textId="77777777" w:rsidR="00B44CAD" w:rsidRDefault="00B44CAD">
      <w:pPr>
        <w:spacing w:line="110" w:lineRule="exact"/>
        <w:jc w:val="both"/>
        <w:rPr>
          <w:rFonts w:ascii="Arial" w:hAnsi="Arial" w:cs="Arial"/>
          <w:sz w:val="20"/>
          <w:szCs w:val="20"/>
          <w:lang w:eastAsia="zh-TW"/>
        </w:rPr>
      </w:pPr>
    </w:p>
    <w:p w14:paraId="590C2D7C" w14:textId="77777777" w:rsidR="00B44CAD" w:rsidRDefault="00B44CAD">
      <w:pPr>
        <w:spacing w:line="200" w:lineRule="exact"/>
        <w:jc w:val="both"/>
        <w:rPr>
          <w:rFonts w:ascii="Arial" w:hAnsi="Arial" w:cs="Arial"/>
          <w:sz w:val="20"/>
          <w:szCs w:val="20"/>
          <w:lang w:eastAsia="zh-TW"/>
        </w:rPr>
      </w:pPr>
    </w:p>
    <w:p w14:paraId="4339DC44" w14:textId="77777777" w:rsidR="00B44CAD" w:rsidRDefault="007865A9">
      <w:pPr>
        <w:pStyle w:val="a7"/>
        <w:numPr>
          <w:ilvl w:val="0"/>
          <w:numId w:val="1"/>
        </w:numPr>
        <w:tabs>
          <w:tab w:val="left" w:pos="508"/>
        </w:tabs>
        <w:ind w:left="508"/>
        <w:jc w:val="both"/>
        <w:rPr>
          <w:rFonts w:cs="Arial"/>
          <w:b/>
          <w:sz w:val="20"/>
          <w:szCs w:val="20"/>
          <w:u w:val="single"/>
        </w:rPr>
      </w:pPr>
      <w:proofErr w:type="spellStart"/>
      <w:r>
        <w:rPr>
          <w:rFonts w:ascii="微軟正黑體" w:eastAsia="微軟正黑體" w:hAnsi="微軟正黑體" w:cs="微軟正黑體" w:hint="eastAsia"/>
          <w:b/>
          <w:w w:val="105"/>
          <w:position w:val="1"/>
          <w:sz w:val="20"/>
          <w:szCs w:val="20"/>
          <w:u w:val="single"/>
        </w:rPr>
        <w:t>任</w:t>
      </w:r>
      <w:r>
        <w:rPr>
          <w:rFonts w:cs="Arial"/>
          <w:b/>
          <w:spacing w:val="7"/>
          <w:w w:val="99"/>
          <w:position w:val="1"/>
          <w:sz w:val="20"/>
          <w:szCs w:val="20"/>
          <w:u w:val="single"/>
        </w:rPr>
        <w:t>命</w:t>
      </w:r>
      <w:proofErr w:type="spellEnd"/>
    </w:p>
    <w:p w14:paraId="1DC3FDF6" w14:textId="77777777" w:rsidR="00B44CAD" w:rsidRDefault="007865A9">
      <w:pPr>
        <w:pStyle w:val="a7"/>
        <w:spacing w:before="20" w:line="261" w:lineRule="auto"/>
        <w:ind w:left="523" w:right="148"/>
        <w:jc w:val="both"/>
        <w:rPr>
          <w:rFonts w:cs="Arial"/>
          <w:sz w:val="20"/>
          <w:szCs w:val="20"/>
          <w:lang w:eastAsia="zh-TW"/>
        </w:rPr>
      </w:pPr>
      <w:del w:id="2" w:author="USER" w:date="2018-02-07T20:11:00Z">
        <w:r w:rsidDel="00A61E2E">
          <w:rPr>
            <w:rFonts w:eastAsia="新細明體" w:cs="Arial"/>
            <w:position w:val="1"/>
            <w:sz w:val="20"/>
            <w:szCs w:val="20"/>
            <w:lang w:eastAsia="zh-TW"/>
          </w:rPr>
          <w:delText>為</w:delText>
        </w:r>
        <w:r w:rsidR="00C818AE" w:rsidRPr="005240FF" w:rsidDel="00A61E2E">
          <w:rPr>
            <w:rFonts w:eastAsia="新細明體" w:cs="Arial" w:hint="eastAsia"/>
            <w:color w:val="E36C0A" w:themeColor="accent6" w:themeShade="BF"/>
            <w:position w:val="1"/>
            <w:sz w:val="20"/>
            <w:szCs w:val="20"/>
            <w:u w:val="single"/>
            <w:lang w:eastAsia="zh-TW"/>
          </w:rPr>
          <w:delText xml:space="preserve">     </w:delText>
        </w:r>
      </w:del>
      <w:r>
        <w:rPr>
          <w:rFonts w:eastAsia="新細明體" w:cs="Arial"/>
          <w:position w:val="1"/>
          <w:sz w:val="20"/>
          <w:szCs w:val="20"/>
          <w:lang w:eastAsia="zh-TW"/>
        </w:rPr>
        <w:t>物業項目</w:t>
      </w:r>
      <w:bookmarkStart w:id="3" w:name="_GoBack"/>
      <w:bookmarkEnd w:id="3"/>
      <w:r>
        <w:rPr>
          <w:rFonts w:eastAsia="新細明體" w:cs="Arial"/>
          <w:position w:val="1"/>
          <w:sz w:val="20"/>
          <w:szCs w:val="20"/>
          <w:lang w:eastAsia="zh-TW"/>
        </w:rPr>
        <w:t>推廣的市務推廣伙伴</w:t>
      </w:r>
    </w:p>
    <w:p w14:paraId="02F2975E" w14:textId="77777777" w:rsidR="00B44CAD" w:rsidRDefault="00B44CAD">
      <w:pPr>
        <w:spacing w:before="5" w:line="110" w:lineRule="exact"/>
        <w:jc w:val="both"/>
        <w:rPr>
          <w:rFonts w:ascii="Arial" w:hAnsi="Arial" w:cs="Arial"/>
          <w:sz w:val="20"/>
          <w:szCs w:val="20"/>
          <w:lang w:eastAsia="zh-TW"/>
        </w:rPr>
      </w:pPr>
    </w:p>
    <w:p w14:paraId="2FA5B230" w14:textId="77777777" w:rsidR="00B44CAD" w:rsidRDefault="00B44CAD">
      <w:pPr>
        <w:spacing w:line="200" w:lineRule="exact"/>
        <w:jc w:val="both"/>
        <w:rPr>
          <w:rFonts w:ascii="Arial" w:hAnsi="Arial" w:cs="Arial"/>
          <w:sz w:val="20"/>
          <w:szCs w:val="20"/>
          <w:lang w:eastAsia="zh-TW"/>
        </w:rPr>
      </w:pPr>
    </w:p>
    <w:p w14:paraId="02B1A865" w14:textId="77777777" w:rsidR="00B44CAD" w:rsidRDefault="007865A9">
      <w:pPr>
        <w:pStyle w:val="a7"/>
        <w:numPr>
          <w:ilvl w:val="0"/>
          <w:numId w:val="1"/>
        </w:numPr>
        <w:tabs>
          <w:tab w:val="left" w:pos="508"/>
        </w:tabs>
        <w:ind w:left="508"/>
        <w:jc w:val="both"/>
        <w:rPr>
          <w:rFonts w:cs="Arial"/>
          <w:b/>
          <w:sz w:val="20"/>
          <w:szCs w:val="20"/>
          <w:u w:val="single"/>
        </w:rPr>
      </w:pPr>
      <w:proofErr w:type="spellStart"/>
      <w:r>
        <w:rPr>
          <w:rFonts w:ascii="微軟正黑體" w:eastAsia="微軟正黑體" w:hAnsi="微軟正黑體" w:cs="微軟正黑體" w:hint="eastAsia"/>
          <w:b/>
          <w:w w:val="105"/>
          <w:sz w:val="20"/>
          <w:szCs w:val="20"/>
          <w:u w:val="single"/>
        </w:rPr>
        <w:t>委任類別</w:t>
      </w:r>
      <w:proofErr w:type="spellEnd"/>
    </w:p>
    <w:p w14:paraId="7495E3B5" w14:textId="452588E9" w:rsidR="00B44CAD" w:rsidRDefault="007865A9">
      <w:pPr>
        <w:pStyle w:val="a7"/>
        <w:spacing w:before="36" w:line="272" w:lineRule="auto"/>
        <w:ind w:left="523" w:right="135" w:hanging="15"/>
        <w:jc w:val="both"/>
        <w:rPr>
          <w:rFonts w:eastAsia="新細明體" w:cs="Arial"/>
          <w:w w:val="105"/>
          <w:position w:val="1"/>
          <w:sz w:val="20"/>
          <w:szCs w:val="20"/>
          <w:lang w:eastAsia="zh-TW"/>
        </w:rPr>
      </w:pPr>
      <w:r>
        <w:rPr>
          <w:rFonts w:eastAsia="新細明體" w:cs="Arial"/>
          <w:w w:val="105"/>
          <w:position w:val="1"/>
          <w:sz w:val="20"/>
          <w:szCs w:val="20"/>
          <w:lang w:val="en-GB" w:eastAsia="zh-TW"/>
        </w:rPr>
        <w:t>你方</w:t>
      </w:r>
      <w:del w:id="4" w:author="USER" w:date="2018-02-07T20:12:00Z">
        <w:r w:rsidDel="00705C22">
          <w:rPr>
            <w:rFonts w:eastAsia="新細明體" w:cs="Arial"/>
            <w:w w:val="105"/>
            <w:position w:val="1"/>
            <w:sz w:val="20"/>
            <w:szCs w:val="20"/>
            <w:lang w:val="en-GB" w:eastAsia="zh-TW"/>
          </w:rPr>
          <w:delText>應</w:delText>
        </w:r>
      </w:del>
      <w:ins w:id="5" w:author="USER" w:date="2018-02-07T20:12:00Z">
        <w:r w:rsidR="00705C22">
          <w:rPr>
            <w:rFonts w:eastAsiaTheme="minorEastAsia" w:cs="Arial" w:hint="eastAsia"/>
            <w:w w:val="105"/>
            <w:position w:val="1"/>
            <w:sz w:val="20"/>
            <w:szCs w:val="20"/>
            <w:lang w:val="en-GB" w:eastAsia="zh-TW"/>
          </w:rPr>
          <w:t>可</w:t>
        </w:r>
      </w:ins>
      <w:r>
        <w:rPr>
          <w:rFonts w:eastAsia="新細明體" w:cs="Arial"/>
          <w:w w:val="105"/>
          <w:position w:val="1"/>
          <w:sz w:val="20"/>
          <w:szCs w:val="20"/>
          <w:lang w:val="en-GB" w:eastAsia="zh-TW"/>
        </w:rPr>
        <w:t>執行所有經我方批准的所有市場營銷及推廣活動</w:t>
      </w:r>
      <w:r>
        <w:rPr>
          <w:rFonts w:eastAsia="新細明體" w:cs="Arial"/>
          <w:w w:val="105"/>
          <w:position w:val="1"/>
          <w:sz w:val="20"/>
          <w:szCs w:val="20"/>
          <w:lang w:val="en-GB" w:eastAsia="zh-TW"/>
        </w:rPr>
        <w:t xml:space="preserve"> (</w:t>
      </w:r>
      <w:r>
        <w:rPr>
          <w:rFonts w:eastAsia="新細明體" w:cs="Arial"/>
          <w:w w:val="105"/>
          <w:position w:val="1"/>
          <w:sz w:val="20"/>
          <w:szCs w:val="20"/>
          <w:lang w:val="en-GB" w:eastAsia="zh-TW"/>
        </w:rPr>
        <w:t>包括</w:t>
      </w:r>
      <w:del w:id="6" w:author="USER" w:date="2018-02-07T20:12:00Z">
        <w:r w:rsidDel="00705C22">
          <w:rPr>
            <w:rFonts w:eastAsia="新細明體" w:cs="Arial"/>
            <w:w w:val="105"/>
            <w:position w:val="1"/>
            <w:sz w:val="20"/>
            <w:szCs w:val="20"/>
            <w:lang w:val="en-GB" w:eastAsia="zh-TW"/>
          </w:rPr>
          <w:delText>由我方</w:delText>
        </w:r>
      </w:del>
      <w:r>
        <w:rPr>
          <w:rFonts w:eastAsia="新細明體" w:cs="Arial"/>
          <w:w w:val="105"/>
          <w:position w:val="1"/>
          <w:sz w:val="20"/>
          <w:szCs w:val="20"/>
          <w:lang w:val="en-GB" w:eastAsia="zh-TW"/>
        </w:rPr>
        <w:t>舉辦的活動</w:t>
      </w:r>
      <w:r>
        <w:rPr>
          <w:rFonts w:eastAsia="新細明體" w:cs="Arial"/>
          <w:w w:val="105"/>
          <w:position w:val="1"/>
          <w:sz w:val="20"/>
          <w:szCs w:val="20"/>
          <w:lang w:val="en-GB" w:eastAsia="zh-TW"/>
        </w:rPr>
        <w:t>)</w:t>
      </w:r>
      <w:r>
        <w:rPr>
          <w:rFonts w:eastAsia="新細明體" w:cs="Arial"/>
          <w:w w:val="105"/>
          <w:position w:val="1"/>
          <w:sz w:val="20"/>
          <w:szCs w:val="20"/>
          <w:lang w:eastAsia="zh-TW"/>
        </w:rPr>
        <w:t>及為我們介紹和物色有意向我們購買物業的潛在客戶</w:t>
      </w:r>
      <w:r>
        <w:rPr>
          <w:rFonts w:eastAsia="微軟正黑體" w:cs="Arial"/>
          <w:spacing w:val="-5"/>
          <w:position w:val="1"/>
          <w:sz w:val="20"/>
          <w:szCs w:val="20"/>
          <w:lang w:eastAsia="zh-TW"/>
        </w:rPr>
        <w:t>。</w:t>
      </w:r>
    </w:p>
    <w:p w14:paraId="354D9FBA" w14:textId="77777777" w:rsidR="00B44CAD" w:rsidRDefault="00B44CAD">
      <w:pPr>
        <w:spacing w:before="1" w:line="180" w:lineRule="exact"/>
        <w:jc w:val="both"/>
        <w:rPr>
          <w:rFonts w:ascii="Arial" w:hAnsi="Arial" w:cs="Arial"/>
          <w:sz w:val="20"/>
          <w:szCs w:val="20"/>
          <w:lang w:eastAsia="zh-TW"/>
        </w:rPr>
      </w:pPr>
    </w:p>
    <w:p w14:paraId="7DF56E9E" w14:textId="37520A2B" w:rsidR="00B44CAD" w:rsidRDefault="007865A9">
      <w:pPr>
        <w:pStyle w:val="a7"/>
        <w:spacing w:line="270" w:lineRule="auto"/>
        <w:ind w:left="508" w:right="133"/>
        <w:jc w:val="both"/>
        <w:rPr>
          <w:rFonts w:eastAsia="微軟正黑體" w:cs="Arial"/>
          <w:w w:val="105"/>
          <w:position w:val="1"/>
          <w:sz w:val="20"/>
          <w:szCs w:val="20"/>
          <w:lang w:eastAsia="zh-TW"/>
        </w:rPr>
      </w:pPr>
      <w:r>
        <w:rPr>
          <w:rFonts w:eastAsia="微軟正黑體" w:cs="Arial"/>
          <w:w w:val="105"/>
          <w:position w:val="1"/>
          <w:sz w:val="20"/>
          <w:szCs w:val="20"/>
          <w:lang w:eastAsia="zh-TW"/>
        </w:rPr>
        <w:t>每宗交易都要由你</w:t>
      </w:r>
      <w:ins w:id="7" w:author="USER" w:date="2018-02-07T20:14:00Z">
        <w:r w:rsidR="00705C22">
          <w:rPr>
            <w:rFonts w:asciiTheme="minorEastAsia" w:eastAsiaTheme="minorEastAsia" w:hAnsiTheme="minorEastAsia" w:cs="Arial" w:hint="eastAsia"/>
            <w:w w:val="105"/>
            <w:position w:val="1"/>
            <w:sz w:val="20"/>
            <w:szCs w:val="20"/>
            <w:lang w:eastAsia="zh-TW"/>
          </w:rPr>
          <w:t>方</w:t>
        </w:r>
      </w:ins>
      <w:del w:id="8" w:author="USER" w:date="2018-02-07T20:14:00Z">
        <w:r w:rsidDel="00705C22">
          <w:rPr>
            <w:rFonts w:eastAsia="微軟正黑體" w:cs="Arial"/>
            <w:w w:val="105"/>
            <w:position w:val="1"/>
            <w:sz w:val="20"/>
            <w:szCs w:val="20"/>
            <w:lang w:eastAsia="zh-TW"/>
          </w:rPr>
          <w:delText>司</w:delText>
        </w:r>
      </w:del>
      <w:r>
        <w:rPr>
          <w:rFonts w:eastAsia="微軟正黑體" w:cs="Arial"/>
          <w:w w:val="105"/>
          <w:position w:val="1"/>
          <w:sz w:val="20"/>
          <w:szCs w:val="20"/>
          <w:lang w:eastAsia="zh-TW"/>
        </w:rPr>
        <w:t>指定的物業代理按我們的</w:t>
      </w:r>
      <w:del w:id="9" w:author="USER" w:date="2018-02-07T20:15:00Z">
        <w:r w:rsidDel="00705C22">
          <w:rPr>
            <w:rFonts w:asciiTheme="minorEastAsia" w:eastAsiaTheme="minorEastAsia" w:hAnsiTheme="minorEastAsia" w:cs="Arial" w:hint="eastAsia"/>
            <w:w w:val="105"/>
            <w:position w:val="1"/>
            <w:sz w:val="20"/>
            <w:szCs w:val="20"/>
            <w:lang w:eastAsia="zh-TW"/>
          </w:rPr>
          <w:delText>銷售</w:delText>
        </w:r>
      </w:del>
      <w:ins w:id="10" w:author="USER" w:date="2018-02-07T20:15:00Z">
        <w:r w:rsidR="00705C22">
          <w:rPr>
            <w:rFonts w:asciiTheme="minorEastAsia" w:eastAsiaTheme="minorEastAsia" w:hAnsiTheme="minorEastAsia" w:cs="Arial" w:hint="eastAsia"/>
            <w:w w:val="105"/>
            <w:position w:val="1"/>
            <w:sz w:val="20"/>
            <w:szCs w:val="20"/>
            <w:lang w:eastAsia="zh-TW"/>
          </w:rPr>
          <w:t>推广</w:t>
        </w:r>
      </w:ins>
      <w:r>
        <w:rPr>
          <w:rFonts w:eastAsia="微軟正黑體" w:cs="Arial"/>
          <w:w w:val="105"/>
          <w:position w:val="1"/>
          <w:sz w:val="20"/>
          <w:szCs w:val="20"/>
          <w:lang w:eastAsia="zh-TW"/>
        </w:rPr>
        <w:t>程序完成</w:t>
      </w:r>
      <w:r>
        <w:rPr>
          <w:rFonts w:eastAsia="微軟正黑體" w:cs="Arial"/>
          <w:w w:val="105"/>
          <w:position w:val="1"/>
          <w:sz w:val="20"/>
          <w:szCs w:val="20"/>
          <w:lang w:eastAsia="zh-TW"/>
        </w:rPr>
        <w:t xml:space="preserve">, </w:t>
      </w:r>
    </w:p>
    <w:p w14:paraId="4BA1B19D" w14:textId="77777777" w:rsidR="00B44CAD" w:rsidRDefault="00B44CAD">
      <w:pPr>
        <w:spacing w:before="1" w:line="180" w:lineRule="exact"/>
        <w:jc w:val="both"/>
        <w:rPr>
          <w:rFonts w:ascii="Arial" w:hAnsi="Arial" w:cs="Arial"/>
          <w:sz w:val="20"/>
          <w:szCs w:val="20"/>
          <w:lang w:eastAsia="zh-TW"/>
        </w:rPr>
      </w:pPr>
    </w:p>
    <w:p w14:paraId="1527A496" w14:textId="48D75041" w:rsidR="00B44CAD" w:rsidRDefault="007865A9">
      <w:pPr>
        <w:pStyle w:val="a7"/>
        <w:spacing w:line="270" w:lineRule="auto"/>
        <w:ind w:left="508" w:right="133"/>
        <w:jc w:val="both"/>
        <w:rPr>
          <w:rFonts w:eastAsia="微軟正黑體" w:cs="Arial"/>
          <w:w w:val="105"/>
          <w:position w:val="1"/>
          <w:sz w:val="20"/>
          <w:szCs w:val="20"/>
          <w:lang w:eastAsia="zh-TW"/>
        </w:rPr>
      </w:pPr>
      <w:r>
        <w:rPr>
          <w:rFonts w:eastAsia="微軟正黑體" w:cs="Arial"/>
          <w:w w:val="105"/>
          <w:position w:val="1"/>
          <w:sz w:val="20"/>
          <w:szCs w:val="20"/>
          <w:lang w:eastAsia="zh-TW"/>
        </w:rPr>
        <w:t>你方絕對不可</w:t>
      </w:r>
      <w:ins w:id="11" w:author="USER" w:date="2018-02-07T20:13:00Z">
        <w:r w:rsidR="00705C22">
          <w:rPr>
            <w:rFonts w:asciiTheme="minorEastAsia" w:eastAsiaTheme="minorEastAsia" w:hAnsiTheme="minorEastAsia" w:cs="Arial" w:hint="eastAsia"/>
            <w:w w:val="105"/>
            <w:position w:val="1"/>
            <w:sz w:val="20"/>
            <w:szCs w:val="20"/>
            <w:lang w:eastAsia="zh-TW"/>
          </w:rPr>
          <w:t>私自和</w:t>
        </w:r>
      </w:ins>
      <w:proofErr w:type="gramStart"/>
      <w:ins w:id="12" w:author="USER" w:date="2018-02-07T20:14:00Z">
        <w:r w:rsidR="00705C22">
          <w:rPr>
            <w:rFonts w:asciiTheme="minorEastAsia" w:eastAsiaTheme="minorEastAsia" w:hAnsiTheme="minorEastAsia" w:cs="Arial" w:hint="eastAsia"/>
            <w:w w:val="105"/>
            <w:position w:val="1"/>
            <w:sz w:val="20"/>
            <w:szCs w:val="20"/>
            <w:lang w:eastAsia="zh-TW"/>
          </w:rPr>
          <w:t>客户</w:t>
        </w:r>
        <w:proofErr w:type="gramEnd"/>
        <w:r w:rsidR="00705C22">
          <w:rPr>
            <w:rFonts w:asciiTheme="minorEastAsia" w:eastAsiaTheme="minorEastAsia" w:hAnsiTheme="minorEastAsia" w:cs="Arial" w:hint="eastAsia"/>
            <w:w w:val="105"/>
            <w:position w:val="1"/>
            <w:sz w:val="20"/>
            <w:szCs w:val="20"/>
            <w:lang w:eastAsia="zh-TW"/>
          </w:rPr>
          <w:t>或潜在客户</w:t>
        </w:r>
      </w:ins>
      <w:ins w:id="13" w:author="USER" w:date="2018-02-07T20:13:00Z">
        <w:r w:rsidR="00705C22">
          <w:rPr>
            <w:rFonts w:asciiTheme="minorEastAsia" w:eastAsiaTheme="minorEastAsia" w:hAnsiTheme="minorEastAsia" w:cs="Arial" w:hint="eastAsia"/>
            <w:w w:val="105"/>
            <w:position w:val="1"/>
            <w:sz w:val="20"/>
            <w:szCs w:val="20"/>
            <w:lang w:eastAsia="zh-TW"/>
          </w:rPr>
          <w:t>使用</w:t>
        </w:r>
      </w:ins>
      <w:del w:id="14" w:author="USER" w:date="2018-02-07T20:13:00Z">
        <w:r w:rsidDel="00705C22">
          <w:rPr>
            <w:rFonts w:eastAsia="微軟正黑體" w:cs="Arial"/>
            <w:w w:val="105"/>
            <w:position w:val="1"/>
            <w:sz w:val="20"/>
            <w:szCs w:val="20"/>
            <w:lang w:eastAsia="zh-TW"/>
          </w:rPr>
          <w:delText>以</w:delText>
        </w:r>
      </w:del>
      <w:r>
        <w:rPr>
          <w:rFonts w:eastAsia="微軟正黑體" w:cs="Arial"/>
          <w:w w:val="105"/>
          <w:position w:val="1"/>
          <w:sz w:val="20"/>
          <w:szCs w:val="20"/>
          <w:lang w:eastAsia="zh-TW"/>
        </w:rPr>
        <w:t>我方名義接受或收取任何金錢</w:t>
      </w:r>
      <w:r>
        <w:rPr>
          <w:rFonts w:eastAsia="微軟正黑體" w:cs="Arial"/>
          <w:w w:val="105"/>
          <w:position w:val="1"/>
          <w:sz w:val="20"/>
          <w:szCs w:val="20"/>
          <w:lang w:eastAsia="zh-TW"/>
        </w:rPr>
        <w:t xml:space="preserve">, </w:t>
      </w:r>
      <w:r>
        <w:rPr>
          <w:rFonts w:eastAsia="微軟正黑體" w:cs="Arial"/>
          <w:w w:val="105"/>
          <w:position w:val="1"/>
          <w:sz w:val="20"/>
          <w:szCs w:val="20"/>
          <w:lang w:eastAsia="zh-TW"/>
        </w:rPr>
        <w:t>由買家向</w:t>
      </w:r>
      <w:ins w:id="15" w:author="USER" w:date="2018-02-07T20:19:00Z">
        <w:r w:rsidR="00705C22">
          <w:rPr>
            <w:rFonts w:asciiTheme="minorEastAsia" w:eastAsiaTheme="minorEastAsia" w:hAnsiTheme="minorEastAsia" w:cs="Arial" w:hint="eastAsia"/>
            <w:w w:val="105"/>
            <w:position w:val="1"/>
            <w:sz w:val="20"/>
            <w:szCs w:val="20"/>
            <w:lang w:eastAsia="zh-TW"/>
          </w:rPr>
          <w:t>开发</w:t>
        </w:r>
      </w:ins>
      <w:del w:id="16" w:author="USER" w:date="2018-02-07T20:19:00Z">
        <w:r w:rsidDel="00705C22">
          <w:rPr>
            <w:rFonts w:eastAsia="微軟正黑體" w:cs="Arial"/>
            <w:w w:val="105"/>
            <w:position w:val="1"/>
            <w:sz w:val="20"/>
            <w:szCs w:val="20"/>
            <w:lang w:eastAsia="zh-TW"/>
          </w:rPr>
          <w:delText>發展</w:delText>
        </w:r>
      </w:del>
      <w:r>
        <w:rPr>
          <w:rFonts w:eastAsia="微軟正黑體" w:cs="Arial"/>
          <w:w w:val="105"/>
          <w:position w:val="1"/>
          <w:sz w:val="20"/>
          <w:szCs w:val="20"/>
          <w:lang w:eastAsia="zh-TW"/>
        </w:rPr>
        <w:t>商的律師信托户口開出的支票除外</w:t>
      </w:r>
      <w:r>
        <w:rPr>
          <w:rFonts w:eastAsia="微軟正黑體" w:cs="Arial"/>
          <w:spacing w:val="-5"/>
          <w:position w:val="1"/>
          <w:sz w:val="20"/>
          <w:szCs w:val="20"/>
          <w:lang w:eastAsia="zh-TW"/>
        </w:rPr>
        <w:t>。</w:t>
      </w:r>
    </w:p>
    <w:p w14:paraId="2CE1CC16" w14:textId="77777777" w:rsidR="00B44CAD" w:rsidRDefault="00B44CAD">
      <w:pPr>
        <w:spacing w:line="110" w:lineRule="exact"/>
        <w:jc w:val="both"/>
        <w:rPr>
          <w:rFonts w:ascii="Arial" w:hAnsi="Arial" w:cs="Arial"/>
          <w:sz w:val="20"/>
          <w:szCs w:val="20"/>
          <w:lang w:eastAsia="zh-TW"/>
        </w:rPr>
      </w:pPr>
    </w:p>
    <w:p w14:paraId="6D5F274E" w14:textId="77777777" w:rsidR="00B44CAD" w:rsidRDefault="00B44CAD">
      <w:pPr>
        <w:spacing w:line="200" w:lineRule="exact"/>
        <w:jc w:val="both"/>
        <w:rPr>
          <w:rFonts w:ascii="Arial" w:hAnsi="Arial" w:cs="Arial"/>
          <w:sz w:val="20"/>
          <w:szCs w:val="20"/>
          <w:lang w:eastAsia="zh-TW"/>
        </w:rPr>
      </w:pPr>
    </w:p>
    <w:p w14:paraId="7673C7D4" w14:textId="77777777" w:rsidR="00B44CAD" w:rsidRDefault="007865A9">
      <w:pPr>
        <w:pStyle w:val="a7"/>
        <w:numPr>
          <w:ilvl w:val="0"/>
          <w:numId w:val="1"/>
        </w:numPr>
        <w:tabs>
          <w:tab w:val="left" w:pos="508"/>
        </w:tabs>
        <w:ind w:left="508" w:hanging="332"/>
        <w:jc w:val="both"/>
        <w:rPr>
          <w:rFonts w:cs="Arial"/>
          <w:b/>
          <w:sz w:val="20"/>
          <w:szCs w:val="20"/>
          <w:u w:val="single"/>
        </w:rPr>
      </w:pPr>
      <w:proofErr w:type="spellStart"/>
      <w:r>
        <w:rPr>
          <w:rFonts w:ascii="微軟正黑體" w:eastAsia="微軟正黑體" w:hAnsi="微軟正黑體" w:cs="微軟正黑體" w:hint="eastAsia"/>
          <w:b/>
          <w:position w:val="1"/>
          <w:sz w:val="20"/>
          <w:szCs w:val="20"/>
          <w:u w:val="single"/>
        </w:rPr>
        <w:t>合約期限</w:t>
      </w:r>
      <w:proofErr w:type="spellEnd"/>
    </w:p>
    <w:p w14:paraId="52C610D1" w14:textId="42D1C498" w:rsidR="00B44CAD" w:rsidRDefault="007865A9">
      <w:pPr>
        <w:pStyle w:val="a7"/>
        <w:spacing w:line="270" w:lineRule="auto"/>
        <w:ind w:left="508" w:right="133"/>
        <w:jc w:val="both"/>
        <w:rPr>
          <w:rFonts w:eastAsia="微軟正黑體" w:cs="Arial"/>
          <w:w w:val="105"/>
          <w:position w:val="1"/>
          <w:sz w:val="20"/>
          <w:szCs w:val="20"/>
          <w:lang w:eastAsia="zh-TW"/>
        </w:rPr>
      </w:pPr>
      <w:r>
        <w:rPr>
          <w:rFonts w:eastAsia="微軟正黑體" w:cs="Arial"/>
          <w:w w:val="105"/>
          <w:position w:val="1"/>
          <w:sz w:val="20"/>
          <w:szCs w:val="20"/>
          <w:lang w:eastAsia="zh-TW"/>
        </w:rPr>
        <w:t>此協議生效期由</w:t>
      </w:r>
      <w:r>
        <w:rPr>
          <w:rFonts w:eastAsia="微軟正黑體" w:cs="Arial"/>
          <w:color w:val="CC00FF"/>
          <w:w w:val="105"/>
          <w:position w:val="1"/>
          <w:sz w:val="20"/>
          <w:szCs w:val="20"/>
          <w:lang w:eastAsia="zh-TW"/>
        </w:rPr>
        <w:t>201</w:t>
      </w:r>
      <w:r>
        <w:rPr>
          <w:rFonts w:eastAsia="微軟正黑體" w:cs="Arial" w:hint="eastAsia"/>
          <w:color w:val="CC00FF"/>
          <w:w w:val="105"/>
          <w:position w:val="1"/>
          <w:sz w:val="20"/>
          <w:szCs w:val="20"/>
          <w:lang w:eastAsia="zh-TW"/>
        </w:rPr>
        <w:t>8</w:t>
      </w:r>
      <w:r>
        <w:rPr>
          <w:rFonts w:eastAsia="微軟正黑體" w:cs="Arial"/>
          <w:color w:val="CC00FF"/>
          <w:w w:val="105"/>
          <w:position w:val="1"/>
          <w:sz w:val="20"/>
          <w:szCs w:val="20"/>
          <w:lang w:eastAsia="zh-TW"/>
        </w:rPr>
        <w:t>年</w:t>
      </w:r>
      <w:ins w:id="17" w:author="floraqian(钱洋)" w:date="2018-02-06T14:16:00Z">
        <w:r w:rsidR="00773A06">
          <w:rPr>
            <w:rFonts w:eastAsiaTheme="minorEastAsia" w:cs="Arial" w:hint="eastAsia"/>
            <w:color w:val="CC00FF"/>
            <w:w w:val="105"/>
            <w:position w:val="1"/>
            <w:sz w:val="20"/>
            <w:szCs w:val="20"/>
            <w:lang w:eastAsia="zh-TW"/>
          </w:rPr>
          <w:t>【】月【】日</w:t>
        </w:r>
      </w:ins>
      <w:r>
        <w:rPr>
          <w:rFonts w:eastAsia="微軟正黑體" w:cs="Arial"/>
          <w:color w:val="CC00FF"/>
          <w:w w:val="105"/>
          <w:position w:val="1"/>
          <w:sz w:val="20"/>
          <w:szCs w:val="20"/>
          <w:lang w:eastAsia="zh-TW"/>
        </w:rPr>
        <w:t>至</w:t>
      </w:r>
      <w:r>
        <w:rPr>
          <w:rFonts w:eastAsia="微軟正黑體" w:cs="Arial" w:hint="eastAsia"/>
          <w:color w:val="CC00FF"/>
          <w:w w:val="105"/>
          <w:position w:val="1"/>
          <w:sz w:val="20"/>
          <w:szCs w:val="20"/>
          <w:lang w:eastAsia="zh-TW"/>
        </w:rPr>
        <w:t>20</w:t>
      </w:r>
      <w:ins w:id="18" w:author="USER" w:date="2018-02-07T20:15:00Z">
        <w:r w:rsidR="00705C22">
          <w:rPr>
            <w:rFonts w:eastAsia="微軟正黑體" w:cs="Arial"/>
            <w:color w:val="CC00FF"/>
            <w:w w:val="105"/>
            <w:position w:val="1"/>
            <w:sz w:val="20"/>
            <w:szCs w:val="20"/>
            <w:lang w:eastAsia="zh-TW"/>
          </w:rPr>
          <w:t>18</w:t>
        </w:r>
      </w:ins>
      <w:del w:id="19" w:author="USER" w:date="2018-02-07T20:15:00Z">
        <w:r w:rsidDel="00705C22">
          <w:rPr>
            <w:rFonts w:eastAsia="微軟正黑體" w:cs="Arial" w:hint="eastAsia"/>
            <w:color w:val="CC00FF"/>
            <w:w w:val="105"/>
            <w:position w:val="1"/>
            <w:sz w:val="20"/>
            <w:szCs w:val="20"/>
            <w:lang w:eastAsia="zh-TW"/>
          </w:rPr>
          <w:delText>21</w:delText>
        </w:r>
      </w:del>
      <w:ins w:id="20" w:author="floraqian(钱洋)" w:date="2018-02-06T14:16:00Z">
        <w:r w:rsidR="00773A06">
          <w:rPr>
            <w:rFonts w:eastAsiaTheme="minorEastAsia" w:cs="Arial" w:hint="eastAsia"/>
            <w:color w:val="CC00FF"/>
            <w:w w:val="105"/>
            <w:position w:val="1"/>
            <w:sz w:val="20"/>
            <w:szCs w:val="20"/>
            <w:lang w:eastAsia="zh-TW"/>
          </w:rPr>
          <w:t>年</w:t>
        </w:r>
      </w:ins>
      <w:ins w:id="21" w:author="USER" w:date="2018-02-07T20:16:00Z">
        <w:r w:rsidR="00705C22">
          <w:rPr>
            <w:rFonts w:eastAsiaTheme="minorEastAsia" w:cs="Arial"/>
            <w:color w:val="CC00FF"/>
            <w:w w:val="105"/>
            <w:position w:val="1"/>
            <w:sz w:val="20"/>
            <w:szCs w:val="20"/>
            <w:lang w:eastAsia="zh-TW"/>
          </w:rPr>
          <w:t>06</w:t>
        </w:r>
      </w:ins>
      <w:ins w:id="22" w:author="floraqian(钱洋)" w:date="2018-02-06T14:16:00Z">
        <w:del w:id="23" w:author="USER" w:date="2018-02-07T20:16:00Z">
          <w:r w:rsidR="00773A06" w:rsidDel="00705C22">
            <w:rPr>
              <w:rFonts w:eastAsiaTheme="minorEastAsia" w:cs="Arial" w:hint="eastAsia"/>
              <w:color w:val="CC00FF"/>
              <w:w w:val="105"/>
              <w:position w:val="1"/>
              <w:sz w:val="20"/>
              <w:szCs w:val="20"/>
              <w:lang w:eastAsia="zh-TW"/>
            </w:rPr>
            <w:delText>1</w:delText>
          </w:r>
          <w:r w:rsidR="00773A06" w:rsidDel="00705C22">
            <w:rPr>
              <w:rFonts w:eastAsiaTheme="minorEastAsia" w:cs="Arial"/>
              <w:color w:val="CC00FF"/>
              <w:w w:val="105"/>
              <w:position w:val="1"/>
              <w:sz w:val="20"/>
              <w:szCs w:val="20"/>
              <w:lang w:eastAsia="zh-TW"/>
            </w:rPr>
            <w:delText>2</w:delText>
          </w:r>
        </w:del>
        <w:r w:rsidR="00773A06">
          <w:rPr>
            <w:rFonts w:eastAsiaTheme="minorEastAsia" w:cs="Arial" w:hint="eastAsia"/>
            <w:color w:val="CC00FF"/>
            <w:w w:val="105"/>
            <w:position w:val="1"/>
            <w:sz w:val="20"/>
            <w:szCs w:val="20"/>
            <w:lang w:eastAsia="zh-TW"/>
          </w:rPr>
          <w:t>月</w:t>
        </w:r>
        <w:r w:rsidR="00773A06">
          <w:rPr>
            <w:rFonts w:eastAsiaTheme="minorEastAsia" w:cs="Arial" w:hint="eastAsia"/>
            <w:color w:val="CC00FF"/>
            <w:w w:val="105"/>
            <w:position w:val="1"/>
            <w:sz w:val="20"/>
            <w:szCs w:val="20"/>
            <w:lang w:eastAsia="zh-TW"/>
          </w:rPr>
          <w:t>3</w:t>
        </w:r>
        <w:r w:rsidR="00773A06">
          <w:rPr>
            <w:rFonts w:eastAsiaTheme="minorEastAsia" w:cs="Arial"/>
            <w:color w:val="CC00FF"/>
            <w:w w:val="105"/>
            <w:position w:val="1"/>
            <w:sz w:val="20"/>
            <w:szCs w:val="20"/>
            <w:lang w:eastAsia="zh-TW"/>
          </w:rPr>
          <w:t>1</w:t>
        </w:r>
        <w:r w:rsidR="00773A06">
          <w:rPr>
            <w:rFonts w:eastAsiaTheme="minorEastAsia" w:cs="Arial" w:hint="eastAsia"/>
            <w:color w:val="CC00FF"/>
            <w:w w:val="105"/>
            <w:position w:val="1"/>
            <w:sz w:val="20"/>
            <w:szCs w:val="20"/>
            <w:lang w:eastAsia="zh-TW"/>
          </w:rPr>
          <w:t>日</w:t>
        </w:r>
      </w:ins>
      <w:r>
        <w:rPr>
          <w:rFonts w:eastAsia="微軟正黑體" w:cs="Arial"/>
          <w:w w:val="105"/>
          <w:position w:val="1"/>
          <w:sz w:val="20"/>
          <w:szCs w:val="20"/>
          <w:lang w:eastAsia="zh-TW"/>
        </w:rPr>
        <w:t>年止</w:t>
      </w:r>
      <w:r>
        <w:rPr>
          <w:rFonts w:eastAsia="微軟正黑體" w:cs="Arial"/>
          <w:w w:val="105"/>
          <w:position w:val="1"/>
          <w:sz w:val="20"/>
          <w:szCs w:val="20"/>
          <w:lang w:eastAsia="zh-TW"/>
        </w:rPr>
        <w:t>,</w:t>
      </w:r>
      <w:del w:id="24" w:author="USER" w:date="2018-02-07T20:17:00Z">
        <w:r w:rsidDel="00705C22">
          <w:rPr>
            <w:rFonts w:eastAsia="微軟正黑體" w:cs="Arial"/>
            <w:w w:val="105"/>
            <w:position w:val="1"/>
            <w:sz w:val="20"/>
            <w:szCs w:val="20"/>
            <w:lang w:eastAsia="zh-TW"/>
          </w:rPr>
          <w:delText xml:space="preserve"> </w:delText>
        </w:r>
      </w:del>
      <w:r>
        <w:rPr>
          <w:rFonts w:eastAsia="微軟正黑體" w:cs="Arial"/>
          <w:w w:val="105"/>
          <w:position w:val="1"/>
          <w:sz w:val="20"/>
          <w:szCs w:val="20"/>
          <w:lang w:eastAsia="zh-TW"/>
        </w:rPr>
        <w:t>我方有絕對酌情決定權以你方的表現去決定是否再續約</w:t>
      </w:r>
      <w:ins w:id="25" w:author="USER" w:date="2018-02-07T20:17:00Z">
        <w:r w:rsidR="00705C22">
          <w:rPr>
            <w:rFonts w:asciiTheme="minorEastAsia" w:eastAsiaTheme="minorEastAsia" w:hAnsiTheme="minorEastAsia" w:cs="Arial" w:hint="eastAsia"/>
            <w:w w:val="105"/>
            <w:position w:val="1"/>
            <w:sz w:val="20"/>
            <w:szCs w:val="20"/>
            <w:lang w:eastAsia="zh-TW"/>
          </w:rPr>
          <w:t>，若</w:t>
        </w:r>
      </w:ins>
      <w:proofErr w:type="gramStart"/>
      <w:ins w:id="26" w:author="USER" w:date="2018-02-07T20:18:00Z">
        <w:r w:rsidR="00705C22">
          <w:rPr>
            <w:rFonts w:asciiTheme="minorEastAsia" w:eastAsiaTheme="minorEastAsia" w:hAnsiTheme="minorEastAsia" w:cs="Arial" w:hint="eastAsia"/>
            <w:w w:val="105"/>
            <w:position w:val="1"/>
            <w:sz w:val="20"/>
            <w:szCs w:val="20"/>
            <w:lang w:eastAsia="zh-TW"/>
          </w:rPr>
          <w:t>你方表</w:t>
        </w:r>
        <w:proofErr w:type="gramEnd"/>
        <w:r w:rsidR="00705C22">
          <w:rPr>
            <w:rFonts w:asciiTheme="minorEastAsia" w:eastAsiaTheme="minorEastAsia" w:hAnsiTheme="minorEastAsia" w:cs="Arial" w:hint="eastAsia"/>
            <w:w w:val="105"/>
            <w:position w:val="1"/>
            <w:sz w:val="20"/>
            <w:szCs w:val="20"/>
            <w:lang w:eastAsia="zh-TW"/>
          </w:rPr>
          <w:t>现良好或未违反规定，非法等情况下则自动续约。</w:t>
        </w:r>
      </w:ins>
      <w:del w:id="27" w:author="USER" w:date="2018-02-07T20:17:00Z">
        <w:r w:rsidDel="00705C22">
          <w:rPr>
            <w:rFonts w:eastAsia="微軟正黑體" w:cs="Arial"/>
            <w:w w:val="105"/>
            <w:position w:val="1"/>
            <w:sz w:val="20"/>
            <w:szCs w:val="20"/>
            <w:lang w:eastAsia="zh-TW"/>
          </w:rPr>
          <w:delText>。</w:delText>
        </w:r>
        <w:r w:rsidDel="00705C22">
          <w:rPr>
            <w:rFonts w:eastAsia="微軟正黑體" w:cs="Arial"/>
            <w:w w:val="105"/>
            <w:position w:val="1"/>
            <w:sz w:val="20"/>
            <w:szCs w:val="20"/>
            <w:lang w:eastAsia="zh-TW"/>
          </w:rPr>
          <w:delText xml:space="preserve"> </w:delText>
        </w:r>
      </w:del>
    </w:p>
    <w:p w14:paraId="1380050F" w14:textId="77777777" w:rsidR="00B44CAD" w:rsidDel="00773A06" w:rsidRDefault="00B44CAD">
      <w:pPr>
        <w:pStyle w:val="a7"/>
        <w:spacing w:line="270" w:lineRule="auto"/>
        <w:ind w:left="508" w:right="133"/>
        <w:jc w:val="both"/>
        <w:rPr>
          <w:del w:id="28" w:author="floraqian(钱洋)" w:date="2018-02-06T14:16:00Z"/>
          <w:rFonts w:eastAsia="微軟正黑體" w:cs="Arial"/>
          <w:w w:val="105"/>
          <w:position w:val="1"/>
          <w:sz w:val="20"/>
          <w:szCs w:val="20"/>
          <w:lang w:eastAsia="zh-TW"/>
        </w:rPr>
      </w:pPr>
    </w:p>
    <w:p w14:paraId="314ECFD7" w14:textId="77777777" w:rsidR="00B44CAD" w:rsidDel="00773A06" w:rsidRDefault="007865A9">
      <w:pPr>
        <w:pStyle w:val="a7"/>
        <w:spacing w:line="270" w:lineRule="auto"/>
        <w:ind w:left="508" w:right="133"/>
        <w:jc w:val="both"/>
        <w:rPr>
          <w:del w:id="29" w:author="floraqian(钱洋)" w:date="2018-02-06T14:16:00Z"/>
          <w:rFonts w:eastAsiaTheme="minorEastAsia" w:cs="Arial"/>
          <w:w w:val="105"/>
          <w:position w:val="1"/>
          <w:sz w:val="20"/>
          <w:szCs w:val="20"/>
          <w:lang w:eastAsia="zh-TW"/>
        </w:rPr>
      </w:pPr>
      <w:commentRangeStart w:id="30"/>
      <w:del w:id="31" w:author="floraqian(钱洋)" w:date="2018-02-06T14:16:00Z">
        <w:r w:rsidDel="00773A06">
          <w:rPr>
            <w:rFonts w:eastAsia="微軟正黑體" w:cs="Arial"/>
            <w:w w:val="105"/>
            <w:position w:val="1"/>
            <w:sz w:val="20"/>
            <w:szCs w:val="20"/>
            <w:lang w:eastAsia="zh-TW"/>
          </w:rPr>
          <w:delText>在本合約中</w:delText>
        </w:r>
        <w:r w:rsidDel="00773A06">
          <w:rPr>
            <w:rFonts w:eastAsia="微軟正黑體" w:cs="Arial"/>
            <w:w w:val="105"/>
            <w:position w:val="1"/>
            <w:sz w:val="20"/>
            <w:szCs w:val="20"/>
            <w:lang w:eastAsia="zh-TW"/>
          </w:rPr>
          <w:delText xml:space="preserve">, </w:delText>
        </w:r>
        <w:r w:rsidDel="00773A06">
          <w:rPr>
            <w:rFonts w:eastAsia="微軟正黑體" w:cs="Arial"/>
            <w:w w:val="105"/>
            <w:position w:val="1"/>
            <w:sz w:val="20"/>
            <w:szCs w:val="20"/>
            <w:lang w:eastAsia="zh-TW"/>
          </w:rPr>
          <w:delText>除文義另有所指</w:delText>
        </w:r>
        <w:r w:rsidDel="00773A06">
          <w:rPr>
            <w:rFonts w:eastAsia="微軟正黑體" w:cs="Arial"/>
            <w:w w:val="105"/>
            <w:position w:val="1"/>
            <w:sz w:val="20"/>
            <w:szCs w:val="20"/>
            <w:lang w:eastAsia="zh-TW"/>
          </w:rPr>
          <w:delText xml:space="preserve">, </w:delText>
        </w:r>
        <w:r w:rsidDel="00773A06">
          <w:rPr>
            <w:rFonts w:eastAsia="微軟正黑體" w:cs="Arial"/>
            <w:w w:val="105"/>
            <w:position w:val="1"/>
            <w:sz w:val="20"/>
            <w:szCs w:val="20"/>
            <w:lang w:eastAsia="zh-TW"/>
          </w:rPr>
          <w:delText>雙方都可在沒有任何原因下在</w:delText>
        </w:r>
        <w:r w:rsidR="00C818AE" w:rsidRPr="00C818AE" w:rsidDel="00773A06">
          <w:rPr>
            <w:rFonts w:eastAsia="微軟正黑體" w:cs="Arial" w:hint="eastAsia"/>
            <w:w w:val="105"/>
            <w:position w:val="1"/>
            <w:sz w:val="20"/>
            <w:szCs w:val="20"/>
            <w:u w:val="single"/>
            <w:lang w:eastAsia="zh-TW"/>
          </w:rPr>
          <w:delText xml:space="preserve">   </w:delText>
        </w:r>
        <w:r w:rsidDel="00773A06">
          <w:rPr>
            <w:rFonts w:eastAsia="微軟正黑體" w:cs="Arial"/>
            <w:w w:val="105"/>
            <w:position w:val="1"/>
            <w:sz w:val="20"/>
            <w:szCs w:val="20"/>
            <w:lang w:eastAsia="zh-TW"/>
          </w:rPr>
          <w:delText>天前以書面通知另一方終止協議。</w:delText>
        </w:r>
        <w:commentRangeEnd w:id="30"/>
        <w:r w:rsidDel="00773A06">
          <w:rPr>
            <w:rStyle w:val="ae"/>
            <w:rFonts w:asciiTheme="minorHAnsi" w:eastAsia="新細明體" w:hAnsiTheme="minorHAnsi"/>
          </w:rPr>
          <w:commentReference w:id="30"/>
        </w:r>
      </w:del>
    </w:p>
    <w:p w14:paraId="37883835" w14:textId="77777777" w:rsidR="00B44CAD" w:rsidRDefault="00B44CAD">
      <w:pPr>
        <w:spacing w:line="110" w:lineRule="exact"/>
        <w:jc w:val="both"/>
        <w:rPr>
          <w:rFonts w:ascii="Arial" w:hAnsi="Arial" w:cs="Arial"/>
          <w:sz w:val="20"/>
          <w:szCs w:val="20"/>
          <w:lang w:eastAsia="zh-TW"/>
        </w:rPr>
      </w:pPr>
    </w:p>
    <w:p w14:paraId="7FE11F91" w14:textId="77777777" w:rsidR="00B44CAD" w:rsidRDefault="00B44CAD">
      <w:pPr>
        <w:spacing w:line="200" w:lineRule="exact"/>
        <w:jc w:val="both"/>
        <w:rPr>
          <w:rFonts w:ascii="Arial" w:hAnsi="Arial" w:cs="Arial"/>
          <w:sz w:val="20"/>
          <w:szCs w:val="20"/>
          <w:lang w:eastAsia="zh-TW"/>
        </w:rPr>
      </w:pPr>
    </w:p>
    <w:p w14:paraId="7A850777" w14:textId="77777777" w:rsidR="00B44CAD" w:rsidRDefault="00B44CAD">
      <w:pPr>
        <w:pStyle w:val="a7"/>
        <w:spacing w:before="22" w:line="262" w:lineRule="auto"/>
        <w:ind w:right="118"/>
        <w:jc w:val="both"/>
        <w:rPr>
          <w:rFonts w:cs="Arial"/>
          <w:sz w:val="20"/>
          <w:szCs w:val="20"/>
          <w:lang w:eastAsia="zh-TW"/>
        </w:rPr>
      </w:pPr>
    </w:p>
    <w:p w14:paraId="5C7C61EE" w14:textId="77777777" w:rsidR="005240FF" w:rsidRPr="00BF7CF8" w:rsidRDefault="005240FF" w:rsidP="005240FF">
      <w:pPr>
        <w:pStyle w:val="a7"/>
        <w:numPr>
          <w:ilvl w:val="0"/>
          <w:numId w:val="1"/>
        </w:numPr>
        <w:tabs>
          <w:tab w:val="left" w:pos="494"/>
        </w:tabs>
        <w:ind w:left="494"/>
        <w:jc w:val="both"/>
        <w:rPr>
          <w:rFonts w:cs="Arial"/>
          <w:b/>
          <w:sz w:val="20"/>
          <w:szCs w:val="20"/>
          <w:u w:val="single"/>
        </w:rPr>
      </w:pPr>
      <w:proofErr w:type="spellStart"/>
      <w:r w:rsidRPr="00BF7CF8">
        <w:rPr>
          <w:rFonts w:eastAsia="微軟正黑體" w:cs="Arial"/>
          <w:b/>
          <w:sz w:val="20"/>
          <w:szCs w:val="20"/>
          <w:u w:val="single"/>
        </w:rPr>
        <w:t>銷售佣金</w:t>
      </w:r>
      <w:proofErr w:type="spellEnd"/>
    </w:p>
    <w:p w14:paraId="2AC5D17C" w14:textId="0AA0DDB8" w:rsidR="005240FF" w:rsidRPr="00A11046" w:rsidRDefault="005240FF" w:rsidP="005240FF">
      <w:pPr>
        <w:pStyle w:val="a7"/>
        <w:spacing w:before="35" w:line="272" w:lineRule="auto"/>
        <w:ind w:left="494" w:right="128"/>
        <w:jc w:val="both"/>
        <w:rPr>
          <w:rFonts w:eastAsiaTheme="minorEastAsia" w:cs="Arial"/>
          <w:w w:val="105"/>
          <w:position w:val="1"/>
          <w:sz w:val="20"/>
          <w:szCs w:val="20"/>
          <w:lang w:eastAsia="zh-TW"/>
        </w:rPr>
      </w:pPr>
      <w:del w:id="32" w:author="floraqian(钱洋)" w:date="2018-02-06T14:17:00Z">
        <w:r w:rsidRPr="00BF7CF8" w:rsidDel="00CA75DA">
          <w:rPr>
            <w:rFonts w:eastAsia="微軟正黑體" w:cs="Arial"/>
            <w:position w:val="1"/>
            <w:sz w:val="20"/>
            <w:szCs w:val="20"/>
            <w:lang w:eastAsia="zh-TW"/>
          </w:rPr>
          <w:delText>你方的佣金率會以以下的架構計算</w:delText>
        </w:r>
      </w:del>
      <w:ins w:id="33" w:author="floraqian(钱洋)" w:date="2018-02-06T14:17:00Z">
        <w:r w:rsidR="00CA75DA" w:rsidRPr="00BF7CF8">
          <w:rPr>
            <w:rFonts w:eastAsia="微軟正黑體" w:cs="Arial"/>
            <w:position w:val="1"/>
            <w:sz w:val="20"/>
            <w:szCs w:val="20"/>
            <w:lang w:eastAsia="zh-TW"/>
          </w:rPr>
          <w:t>你方的佣金率會以</w:t>
        </w:r>
        <w:r w:rsidR="00CA75DA">
          <w:rPr>
            <w:rFonts w:eastAsiaTheme="minorEastAsia" w:cs="Arial" w:hint="eastAsia"/>
            <w:position w:val="1"/>
            <w:sz w:val="20"/>
            <w:szCs w:val="20"/>
            <w:lang w:eastAsia="zh-TW"/>
          </w:rPr>
          <w:t>开发商与我司协商</w:t>
        </w:r>
        <w:r w:rsidR="00CA75DA" w:rsidRPr="00BF7CF8">
          <w:rPr>
            <w:rFonts w:eastAsia="微軟正黑體" w:cs="Arial"/>
            <w:position w:val="1"/>
            <w:sz w:val="20"/>
            <w:szCs w:val="20"/>
            <w:lang w:eastAsia="zh-TW"/>
          </w:rPr>
          <w:t>架構計算</w:t>
        </w:r>
      </w:ins>
      <w:del w:id="34" w:author="USER" w:date="2018-02-07T20:19:00Z">
        <w:r w:rsidRPr="00BF7CF8" w:rsidDel="00705C22">
          <w:rPr>
            <w:rFonts w:eastAsia="微軟正黑體" w:cs="Arial"/>
            <w:position w:val="1"/>
            <w:sz w:val="20"/>
            <w:szCs w:val="20"/>
            <w:lang w:eastAsia="zh-TW"/>
          </w:rPr>
          <w:delText>,</w:delText>
        </w:r>
      </w:del>
      <w:r w:rsidRPr="00BF7CF8">
        <w:rPr>
          <w:rFonts w:eastAsia="微軟正黑體" w:cs="Arial"/>
          <w:position w:val="1"/>
          <w:sz w:val="20"/>
          <w:szCs w:val="20"/>
          <w:lang w:eastAsia="zh-TW"/>
        </w:rPr>
        <w:t xml:space="preserve"> </w:t>
      </w:r>
      <w:del w:id="35" w:author="USER" w:date="2018-02-07T20:19:00Z">
        <w:r w:rsidRPr="00BF7CF8" w:rsidDel="00705C22">
          <w:rPr>
            <w:rFonts w:eastAsia="微軟正黑體" w:cs="Arial"/>
            <w:position w:val="1"/>
            <w:sz w:val="20"/>
            <w:szCs w:val="20"/>
            <w:lang w:eastAsia="zh-TW"/>
          </w:rPr>
          <w:delText>按每月計算並不可累計</w:delText>
        </w:r>
        <w:r w:rsidRPr="00BF7CF8" w:rsidDel="00705C22">
          <w:rPr>
            <w:rFonts w:eastAsia="微軟正黑體" w:cs="Arial"/>
            <w:position w:val="1"/>
            <w:sz w:val="20"/>
            <w:szCs w:val="20"/>
            <w:lang w:eastAsia="zh-TW"/>
          </w:rPr>
          <w:delText xml:space="preserve">, </w:delText>
        </w:r>
        <w:commentRangeStart w:id="36"/>
        <w:r w:rsidRPr="00BF7CF8" w:rsidDel="00705C22">
          <w:rPr>
            <w:rFonts w:eastAsia="微軟正黑體" w:cs="Arial"/>
            <w:position w:val="1"/>
            <w:sz w:val="20"/>
            <w:szCs w:val="20"/>
            <w:lang w:eastAsia="zh-TW"/>
          </w:rPr>
          <w:delText>並以每宗交易的折合換算以定</w:delText>
        </w:r>
        <w:commentRangeEnd w:id="36"/>
        <w:r w:rsidDel="00705C22">
          <w:rPr>
            <w:rStyle w:val="ae"/>
            <w:rFonts w:asciiTheme="minorHAnsi" w:eastAsia="新細明體" w:hAnsiTheme="minorHAnsi"/>
          </w:rPr>
          <w:commentReference w:id="36"/>
        </w:r>
      </w:del>
      <w:r w:rsidRPr="00BF7CF8">
        <w:rPr>
          <w:rFonts w:eastAsia="微軟正黑體" w:cs="Arial"/>
          <w:w w:val="105"/>
          <w:position w:val="1"/>
          <w:sz w:val="20"/>
          <w:szCs w:val="20"/>
          <w:lang w:eastAsia="zh-TW"/>
        </w:rPr>
        <w:t>。</w:t>
      </w:r>
      <w:del w:id="37" w:author="USER" w:date="2018-02-07T20:20:00Z">
        <w:r w:rsidRPr="00BF7CF8" w:rsidDel="00705C22">
          <w:rPr>
            <w:rFonts w:eastAsia="微軟正黑體" w:cs="Arial"/>
            <w:w w:val="105"/>
            <w:position w:val="1"/>
            <w:sz w:val="20"/>
            <w:szCs w:val="20"/>
            <w:lang w:eastAsia="zh-TW"/>
          </w:rPr>
          <w:delText>例如</w:delText>
        </w:r>
        <w:r w:rsidRPr="00BF7CF8" w:rsidDel="00705C22">
          <w:rPr>
            <w:rFonts w:eastAsia="微軟正黑體" w:cs="Arial"/>
            <w:w w:val="105"/>
            <w:position w:val="1"/>
            <w:sz w:val="20"/>
            <w:szCs w:val="20"/>
            <w:lang w:eastAsia="zh-TW"/>
          </w:rPr>
          <w:delText xml:space="preserve">: </w:delText>
        </w:r>
        <w:r w:rsidRPr="00BF7CF8" w:rsidDel="00705C22">
          <w:rPr>
            <w:rFonts w:eastAsia="微軟正黑體" w:cs="Arial"/>
            <w:w w:val="105"/>
            <w:position w:val="1"/>
            <w:sz w:val="20"/>
            <w:szCs w:val="20"/>
            <w:lang w:eastAsia="zh-TW"/>
          </w:rPr>
          <w:delText>該宗交易的買家的貸款是否獲批及被接納。</w:delText>
        </w:r>
      </w:del>
    </w:p>
    <w:p w14:paraId="02025CB7" w14:textId="77777777" w:rsidR="005240FF" w:rsidRPr="00BF7CF8" w:rsidRDefault="005240FF" w:rsidP="005240FF">
      <w:pPr>
        <w:pStyle w:val="a7"/>
        <w:spacing w:before="35" w:line="272" w:lineRule="auto"/>
        <w:ind w:left="494" w:right="128"/>
        <w:jc w:val="both"/>
        <w:rPr>
          <w:rFonts w:eastAsia="微軟正黑體" w:cs="Arial"/>
          <w:w w:val="105"/>
          <w:position w:val="1"/>
          <w:sz w:val="20"/>
          <w:szCs w:val="20"/>
          <w:lang w:eastAsia="zh-TW"/>
        </w:rPr>
      </w:pPr>
    </w:p>
    <w:p w14:paraId="2FAB83B7" w14:textId="77777777" w:rsidR="005240FF" w:rsidRPr="00BF7CF8" w:rsidRDefault="005240FF" w:rsidP="005240FF">
      <w:pPr>
        <w:pStyle w:val="a7"/>
        <w:spacing w:before="35" w:line="272" w:lineRule="auto"/>
        <w:ind w:left="494" w:right="128"/>
        <w:jc w:val="both"/>
        <w:rPr>
          <w:rFonts w:cs="Arial"/>
          <w:sz w:val="20"/>
          <w:szCs w:val="20"/>
        </w:rPr>
      </w:pPr>
      <w:r w:rsidRPr="00BF7CF8">
        <w:rPr>
          <w:rFonts w:eastAsia="微軟正黑體" w:cs="Arial"/>
          <w:w w:val="105"/>
          <w:position w:val="1"/>
          <w:sz w:val="20"/>
          <w:szCs w:val="20"/>
          <w:lang w:eastAsia="zh-TW"/>
        </w:rPr>
        <w:t>佣金率</w:t>
      </w:r>
      <w:r w:rsidRPr="00BF7CF8">
        <w:rPr>
          <w:rFonts w:eastAsia="微軟正黑體" w:cs="Arial"/>
          <w:w w:val="105"/>
          <w:position w:val="1"/>
          <w:sz w:val="20"/>
          <w:szCs w:val="20"/>
          <w:lang w:eastAsia="zh-TW"/>
        </w:rPr>
        <w:t>:</w:t>
      </w:r>
    </w:p>
    <w:p w14:paraId="61E8D5E7" w14:textId="77777777" w:rsidR="005240FF" w:rsidRPr="00BF7CF8" w:rsidRDefault="005240FF" w:rsidP="005240FF">
      <w:pPr>
        <w:spacing w:before="8" w:line="180" w:lineRule="exact"/>
        <w:jc w:val="both"/>
        <w:rPr>
          <w:rFonts w:ascii="Arial" w:hAnsi="Arial" w:cs="Arial"/>
          <w:sz w:val="20"/>
          <w:szCs w:val="20"/>
        </w:rPr>
      </w:pPr>
    </w:p>
    <w:p w14:paraId="3C62E845" w14:textId="37A6E51A" w:rsidR="005240FF" w:rsidRPr="00BF7CF8" w:rsidRDefault="005240FF" w:rsidP="005240FF">
      <w:pPr>
        <w:pStyle w:val="a7"/>
        <w:numPr>
          <w:ilvl w:val="1"/>
          <w:numId w:val="1"/>
        </w:numPr>
        <w:tabs>
          <w:tab w:val="left" w:pos="825"/>
        </w:tabs>
        <w:ind w:left="825" w:right="29"/>
        <w:jc w:val="both"/>
        <w:rPr>
          <w:rFonts w:cs="Arial"/>
          <w:sz w:val="20"/>
          <w:szCs w:val="20"/>
          <w:lang w:eastAsia="zh-TW"/>
        </w:rPr>
      </w:pPr>
      <w:r w:rsidRPr="00BF7CF8">
        <w:rPr>
          <w:rFonts w:ascii="微軟正黑體" w:eastAsia="微軟正黑體" w:hAnsi="微軟正黑體" w:cs="微軟正黑體" w:hint="eastAsia"/>
          <w:w w:val="105"/>
          <w:position w:val="1"/>
          <w:sz w:val="20"/>
          <w:szCs w:val="20"/>
          <w:lang w:eastAsia="zh-TW"/>
        </w:rPr>
        <w:t>每宗完成的交易買賣</w:t>
      </w:r>
      <w:r w:rsidRPr="00BF7CF8">
        <w:rPr>
          <w:rFonts w:cs="Arial"/>
          <w:w w:val="105"/>
          <w:position w:val="1"/>
          <w:sz w:val="20"/>
          <w:szCs w:val="20"/>
          <w:lang w:eastAsia="zh-TW"/>
        </w:rPr>
        <w:t xml:space="preserve"> </w:t>
      </w:r>
      <w:ins w:id="38" w:author="USER" w:date="2018-02-07T20:20:00Z">
        <w:r w:rsidR="00705C22">
          <w:rPr>
            <w:rFonts w:asciiTheme="minorEastAsia" w:eastAsiaTheme="minorEastAsia" w:hAnsiTheme="minorEastAsia" w:cs="Arial" w:hint="eastAsia"/>
            <w:w w:val="105"/>
            <w:position w:val="1"/>
            <w:sz w:val="20"/>
            <w:szCs w:val="20"/>
            <w:lang w:eastAsia="zh-TW"/>
          </w:rPr>
          <w:t>，按约定的标准结算</w:t>
        </w:r>
      </w:ins>
    </w:p>
    <w:p w14:paraId="39756161" w14:textId="18AFEB6B" w:rsidR="005240FF" w:rsidRPr="00BF7CF8" w:rsidRDefault="005240FF" w:rsidP="005240FF">
      <w:pPr>
        <w:pStyle w:val="a7"/>
        <w:numPr>
          <w:ilvl w:val="1"/>
          <w:numId w:val="1"/>
        </w:numPr>
        <w:tabs>
          <w:tab w:val="left" w:pos="825"/>
        </w:tabs>
        <w:ind w:left="825" w:right="29"/>
        <w:jc w:val="both"/>
        <w:rPr>
          <w:rFonts w:cs="Arial"/>
          <w:sz w:val="20"/>
          <w:szCs w:val="20"/>
          <w:lang w:eastAsia="zh-TW"/>
        </w:rPr>
      </w:pPr>
      <w:r w:rsidRPr="00BF7CF8">
        <w:rPr>
          <w:rFonts w:ascii="微軟正黑體" w:eastAsia="微軟正黑體" w:hAnsi="微軟正黑體" w:cs="微軟正黑體" w:hint="eastAsia"/>
          <w:w w:val="105"/>
          <w:position w:val="1"/>
          <w:sz w:val="20"/>
          <w:szCs w:val="20"/>
          <w:lang w:eastAsia="zh-TW"/>
        </w:rPr>
        <w:t>有些個別的項目是以整體的銷售額的</w:t>
      </w:r>
      <w:r>
        <w:rPr>
          <w:rFonts w:ascii="新細明體" w:eastAsia="新細明體" w:hAnsi="新細明體" w:cs="Arial" w:hint="eastAsia"/>
          <w:w w:val="105"/>
          <w:position w:val="1"/>
          <w:sz w:val="20"/>
          <w:szCs w:val="20"/>
          <w:u w:val="single"/>
          <w:lang w:eastAsia="zh-TW"/>
        </w:rPr>
        <w:t xml:space="preserve"> </w:t>
      </w:r>
      <w:r w:rsidRPr="00BF7CF8">
        <w:rPr>
          <w:rFonts w:cs="Arial"/>
          <w:w w:val="105"/>
          <w:position w:val="1"/>
          <w:sz w:val="20"/>
          <w:szCs w:val="20"/>
          <w:lang w:eastAsia="zh-TW"/>
        </w:rPr>
        <w:t>%</w:t>
      </w:r>
      <w:r w:rsidRPr="00BF7CF8">
        <w:rPr>
          <w:rFonts w:ascii="微軟正黑體" w:eastAsia="微軟正黑體" w:hAnsi="微軟正黑體" w:cs="微軟正黑體" w:hint="eastAsia"/>
          <w:w w:val="105"/>
          <w:position w:val="1"/>
          <w:sz w:val="20"/>
          <w:szCs w:val="20"/>
          <w:lang w:eastAsia="zh-TW"/>
        </w:rPr>
        <w:t>計算</w:t>
      </w:r>
      <w:r w:rsidRPr="00BF7CF8">
        <w:rPr>
          <w:rFonts w:cs="Arial"/>
          <w:w w:val="105"/>
          <w:position w:val="1"/>
          <w:sz w:val="20"/>
          <w:szCs w:val="20"/>
          <w:lang w:eastAsia="zh-TW"/>
        </w:rPr>
        <w:t xml:space="preserve">, </w:t>
      </w:r>
      <w:r w:rsidRPr="00BF7CF8">
        <w:rPr>
          <w:rFonts w:ascii="微軟正黑體" w:eastAsia="微軟正黑體" w:hAnsi="微軟正黑體" w:cs="微軟正黑體" w:hint="eastAsia"/>
          <w:w w:val="105"/>
          <w:position w:val="1"/>
          <w:sz w:val="20"/>
          <w:szCs w:val="20"/>
          <w:lang w:eastAsia="zh-TW"/>
        </w:rPr>
        <w:t>我方會在</w:t>
      </w:r>
      <w:ins w:id="39" w:author="USER" w:date="2018-02-07T20:21:00Z">
        <w:r w:rsidR="00705C22">
          <w:rPr>
            <w:rFonts w:asciiTheme="minorEastAsia" w:eastAsiaTheme="minorEastAsia" w:hAnsiTheme="minorEastAsia" w:cs="微軟正黑體" w:hint="eastAsia"/>
            <w:w w:val="105"/>
            <w:position w:val="1"/>
            <w:sz w:val="20"/>
            <w:szCs w:val="20"/>
            <w:lang w:eastAsia="zh-TW"/>
          </w:rPr>
          <w:t>项目</w:t>
        </w:r>
      </w:ins>
      <w:r w:rsidRPr="00BF7CF8">
        <w:rPr>
          <w:rFonts w:ascii="微軟正黑體" w:eastAsia="微軟正黑體" w:hAnsi="微軟正黑體" w:cs="微軟正黑體" w:hint="eastAsia"/>
          <w:w w:val="105"/>
          <w:position w:val="1"/>
          <w:sz w:val="20"/>
          <w:szCs w:val="20"/>
          <w:lang w:eastAsia="zh-TW"/>
        </w:rPr>
        <w:t>開售前通知你方。</w:t>
      </w:r>
    </w:p>
    <w:p w14:paraId="6725968F" w14:textId="77777777" w:rsidR="005240FF" w:rsidRPr="00BF7CF8" w:rsidRDefault="005240FF" w:rsidP="005240FF">
      <w:pPr>
        <w:spacing w:before="15" w:line="200" w:lineRule="exact"/>
        <w:jc w:val="both"/>
        <w:rPr>
          <w:rFonts w:ascii="Arial" w:hAnsi="Arial" w:cs="Arial"/>
          <w:sz w:val="20"/>
          <w:szCs w:val="20"/>
          <w:lang w:eastAsia="zh-TW"/>
        </w:rPr>
      </w:pPr>
    </w:p>
    <w:p w14:paraId="280DE15D" w14:textId="77777777" w:rsidR="005240FF" w:rsidRPr="00BF7CF8" w:rsidRDefault="005240FF" w:rsidP="005240FF">
      <w:pPr>
        <w:pStyle w:val="a7"/>
        <w:spacing w:line="263" w:lineRule="auto"/>
        <w:ind w:left="480" w:right="134" w:firstLine="14"/>
        <w:jc w:val="both"/>
        <w:rPr>
          <w:rFonts w:cs="Arial"/>
          <w:sz w:val="20"/>
          <w:szCs w:val="20"/>
          <w:lang w:eastAsia="zh-TW"/>
        </w:rPr>
      </w:pPr>
      <w:r w:rsidRPr="00BF7CF8">
        <w:rPr>
          <w:rFonts w:eastAsia="微軟正黑體" w:cs="Arial"/>
          <w:position w:val="1"/>
          <w:sz w:val="20"/>
          <w:szCs w:val="20"/>
          <w:lang w:eastAsia="zh-TW"/>
        </w:rPr>
        <w:t>佣金的計算以物業的淨售價為依據</w:t>
      </w:r>
      <w:r w:rsidRPr="00BF7CF8">
        <w:rPr>
          <w:rFonts w:cs="Arial"/>
          <w:position w:val="1"/>
          <w:sz w:val="20"/>
          <w:szCs w:val="20"/>
          <w:lang w:eastAsia="zh-TW"/>
        </w:rPr>
        <w:t xml:space="preserve"> (</w:t>
      </w:r>
      <w:r w:rsidRPr="00BF7CF8">
        <w:rPr>
          <w:rFonts w:eastAsia="微軟正黑體" w:cs="Arial"/>
          <w:position w:val="1"/>
          <w:sz w:val="20"/>
          <w:szCs w:val="20"/>
          <w:lang w:eastAsia="zh-TW"/>
        </w:rPr>
        <w:t>包括回贈或任何推廣支出</w:t>
      </w:r>
      <w:r w:rsidRPr="00BF7CF8">
        <w:rPr>
          <w:rFonts w:cs="Arial"/>
          <w:position w:val="1"/>
          <w:sz w:val="20"/>
          <w:szCs w:val="20"/>
          <w:lang w:eastAsia="zh-TW"/>
        </w:rPr>
        <w:t>)</w:t>
      </w:r>
      <w:r w:rsidRPr="00BF7CF8">
        <w:rPr>
          <w:rFonts w:eastAsia="微軟正黑體" w:cs="Arial"/>
          <w:position w:val="1"/>
          <w:sz w:val="20"/>
          <w:szCs w:val="20"/>
          <w:lang w:eastAsia="zh-TW"/>
        </w:rPr>
        <w:t>及政府征收的</w:t>
      </w:r>
      <w:del w:id="40" w:author="USER" w:date="2018-02-07T20:21:00Z">
        <w:r w:rsidDel="00705C22">
          <w:rPr>
            <w:rFonts w:eastAsia="微軟正黑體" w:cs="Arial" w:hint="eastAsia"/>
            <w:position w:val="1"/>
            <w:sz w:val="20"/>
            <w:szCs w:val="20"/>
            <w:lang w:eastAsia="zh-TW"/>
          </w:rPr>
          <w:delText>_</w:delText>
        </w:r>
        <w:r w:rsidRPr="00BF7CF8" w:rsidDel="00705C22">
          <w:rPr>
            <w:rFonts w:eastAsia="微軟正黑體" w:cs="Arial"/>
            <w:position w:val="1"/>
            <w:sz w:val="20"/>
            <w:szCs w:val="20"/>
            <w:lang w:eastAsia="zh-TW"/>
          </w:rPr>
          <w:delText>%</w:delText>
        </w:r>
      </w:del>
      <w:r w:rsidRPr="00BF7CF8">
        <w:rPr>
          <w:rFonts w:eastAsia="微軟正黑體" w:cs="Arial"/>
          <w:position w:val="1"/>
          <w:sz w:val="20"/>
          <w:szCs w:val="20"/>
          <w:lang w:eastAsia="zh-TW"/>
        </w:rPr>
        <w:t>的税</w:t>
      </w:r>
      <w:r w:rsidRPr="00BF7CF8">
        <w:rPr>
          <w:rFonts w:eastAsia="微軟正黑體" w:cs="Arial"/>
          <w:w w:val="105"/>
          <w:position w:val="1"/>
          <w:sz w:val="20"/>
          <w:szCs w:val="20"/>
          <w:lang w:eastAsia="zh-TW"/>
        </w:rPr>
        <w:t>。</w:t>
      </w:r>
    </w:p>
    <w:p w14:paraId="378B7877" w14:textId="77777777" w:rsidR="005240FF" w:rsidRPr="00BF7CF8" w:rsidRDefault="005240FF" w:rsidP="005240FF">
      <w:pPr>
        <w:pStyle w:val="a7"/>
        <w:spacing w:before="22" w:line="262" w:lineRule="auto"/>
        <w:ind w:left="494" w:right="118"/>
        <w:jc w:val="both"/>
        <w:rPr>
          <w:rFonts w:cs="Arial"/>
          <w:sz w:val="20"/>
          <w:szCs w:val="20"/>
          <w:lang w:eastAsia="zh-TW"/>
        </w:rPr>
      </w:pPr>
      <w:r w:rsidRPr="00BF7CF8">
        <w:rPr>
          <w:rFonts w:ascii="微軟正黑體" w:eastAsia="微軟正黑體" w:hAnsi="微軟正黑體" w:cs="微軟正黑體" w:hint="eastAsia"/>
          <w:position w:val="1"/>
          <w:sz w:val="20"/>
          <w:szCs w:val="20"/>
          <w:lang w:eastAsia="zh-TW"/>
        </w:rPr>
        <w:t>若你方為銷售我們的物業刊登廣告或舉辦展銷會</w:t>
      </w:r>
      <w:r w:rsidRPr="00BF7CF8">
        <w:rPr>
          <w:rFonts w:cs="Arial"/>
          <w:position w:val="1"/>
          <w:sz w:val="20"/>
          <w:szCs w:val="20"/>
          <w:lang w:eastAsia="zh-TW"/>
        </w:rPr>
        <w:t xml:space="preserve">, </w:t>
      </w:r>
      <w:r w:rsidRPr="00BF7CF8">
        <w:rPr>
          <w:rFonts w:ascii="微軟正黑體" w:eastAsia="微軟正黑體" w:hAnsi="微軟正黑體" w:cs="微軟正黑體" w:hint="eastAsia"/>
          <w:position w:val="1"/>
          <w:sz w:val="20"/>
          <w:szCs w:val="20"/>
          <w:lang w:eastAsia="zh-TW"/>
        </w:rPr>
        <w:t>你方所刊登的所有廣告及舉辦展銷會前必須事先獲得我方的准許</w:t>
      </w:r>
      <w:r w:rsidRPr="00BF7CF8">
        <w:rPr>
          <w:rFonts w:eastAsia="微軟正黑體" w:cs="Arial"/>
          <w:w w:val="105"/>
          <w:position w:val="1"/>
          <w:sz w:val="20"/>
          <w:szCs w:val="20"/>
          <w:lang w:eastAsia="zh-TW"/>
        </w:rPr>
        <w:t>。</w:t>
      </w:r>
    </w:p>
    <w:p w14:paraId="7C99323C" w14:textId="77777777" w:rsidR="005240FF" w:rsidRPr="00BF7CF8" w:rsidRDefault="005240FF" w:rsidP="005240FF">
      <w:pPr>
        <w:pStyle w:val="a7"/>
        <w:spacing w:before="22" w:line="262" w:lineRule="auto"/>
        <w:ind w:left="494" w:right="118"/>
        <w:jc w:val="both"/>
        <w:rPr>
          <w:rFonts w:cs="Arial"/>
          <w:sz w:val="20"/>
          <w:szCs w:val="20"/>
          <w:lang w:eastAsia="zh-TW"/>
        </w:rPr>
      </w:pPr>
    </w:p>
    <w:p w14:paraId="1C29332A" w14:textId="6FE0E611" w:rsidR="005240FF" w:rsidRPr="00BF7CF8" w:rsidRDefault="005240FF" w:rsidP="005240FF">
      <w:pPr>
        <w:pStyle w:val="a7"/>
        <w:spacing w:before="22" w:line="262" w:lineRule="auto"/>
        <w:ind w:left="494" w:right="118"/>
        <w:jc w:val="both"/>
        <w:rPr>
          <w:rFonts w:eastAsia="微軟正黑體" w:cs="Arial"/>
          <w:w w:val="105"/>
          <w:position w:val="1"/>
          <w:sz w:val="20"/>
          <w:szCs w:val="20"/>
          <w:lang w:eastAsia="zh-TW"/>
        </w:rPr>
      </w:pPr>
      <w:r w:rsidRPr="00BF7CF8">
        <w:rPr>
          <w:rFonts w:ascii="微軟正黑體" w:eastAsia="微軟正黑體" w:hAnsi="微軟正黑體" w:cs="微軟正黑體" w:hint="eastAsia"/>
          <w:sz w:val="20"/>
          <w:szCs w:val="20"/>
          <w:lang w:eastAsia="zh-TW"/>
        </w:rPr>
        <w:t>就上述的佣金及獎金安排</w:t>
      </w:r>
      <w:r w:rsidRPr="00BF7CF8">
        <w:rPr>
          <w:rFonts w:cs="Arial"/>
          <w:sz w:val="20"/>
          <w:szCs w:val="20"/>
          <w:lang w:eastAsia="zh-TW"/>
        </w:rPr>
        <w:t xml:space="preserve">, </w:t>
      </w:r>
      <w:del w:id="41" w:author="floraqian(钱洋)" w:date="2018-02-06T14:17:00Z">
        <w:r w:rsidRPr="00BF7CF8" w:rsidDel="00CA75DA">
          <w:rPr>
            <w:rFonts w:ascii="微軟正黑體" w:eastAsia="微軟正黑體" w:hAnsi="微軟正黑體" w:cs="微軟正黑體" w:hint="eastAsia"/>
            <w:sz w:val="20"/>
            <w:szCs w:val="20"/>
            <w:lang w:eastAsia="zh-TW"/>
          </w:rPr>
          <w:delText>如有任何改動</w:delText>
        </w:r>
      </w:del>
      <w:ins w:id="42" w:author="floraqian(钱洋)" w:date="2018-02-06T14:17:00Z">
        <w:r w:rsidR="00CA75DA">
          <w:rPr>
            <w:rFonts w:ascii="微軟正黑體" w:eastAsiaTheme="minorEastAsia" w:hAnsi="微軟正黑體" w:cs="微軟正黑體" w:hint="eastAsia"/>
            <w:sz w:val="20"/>
            <w:szCs w:val="20"/>
            <w:lang w:eastAsia="zh-TW"/>
          </w:rPr>
          <w:t>我方将按照具体项目</w:t>
        </w:r>
      </w:ins>
      <w:ins w:id="43" w:author="floraqian(钱洋)" w:date="2018-02-06T14:18:00Z">
        <w:r w:rsidR="00CA75DA">
          <w:rPr>
            <w:rFonts w:ascii="微軟正黑體" w:eastAsiaTheme="minorEastAsia" w:hAnsi="微軟正黑體" w:cs="微軟正黑體" w:hint="eastAsia"/>
            <w:sz w:val="20"/>
            <w:szCs w:val="20"/>
            <w:lang w:eastAsia="zh-TW"/>
          </w:rPr>
          <w:t>的设计与你发另行约定</w:t>
        </w:r>
      </w:ins>
      <w:r w:rsidRPr="00BF7CF8">
        <w:rPr>
          <w:rFonts w:cs="Arial"/>
          <w:sz w:val="20"/>
          <w:szCs w:val="20"/>
          <w:lang w:eastAsia="zh-TW"/>
        </w:rPr>
        <w:t>,</w:t>
      </w:r>
      <w:ins w:id="44" w:author="floraqian(钱洋)" w:date="2018-02-06T14:18:00Z">
        <w:r w:rsidR="00CA75DA">
          <w:rPr>
            <w:rFonts w:ascii="SimSun" w:eastAsia="SimSun" w:hAnsi="SimSun" w:cs="SimSun" w:hint="eastAsia"/>
            <w:sz w:val="20"/>
            <w:szCs w:val="20"/>
            <w:lang w:eastAsia="zh-TW"/>
          </w:rPr>
          <w:t>如有变化，</w:t>
        </w:r>
      </w:ins>
      <w:r w:rsidRPr="00BF7CF8">
        <w:rPr>
          <w:rFonts w:cs="Arial"/>
          <w:sz w:val="20"/>
          <w:szCs w:val="20"/>
          <w:lang w:eastAsia="zh-TW"/>
        </w:rPr>
        <w:t xml:space="preserve"> </w:t>
      </w:r>
      <w:r w:rsidRPr="00BF7CF8">
        <w:rPr>
          <w:rFonts w:ascii="微軟正黑體" w:eastAsia="微軟正黑體" w:hAnsi="微軟正黑體" w:cs="微軟正黑體" w:hint="eastAsia"/>
          <w:sz w:val="20"/>
          <w:szCs w:val="20"/>
          <w:lang w:eastAsia="zh-TW"/>
        </w:rPr>
        <w:t>我方保留權利在七</w:t>
      </w:r>
      <w:r w:rsidRPr="00BF7CF8">
        <w:rPr>
          <w:rFonts w:eastAsia="新細明體" w:cs="Arial"/>
          <w:sz w:val="20"/>
          <w:szCs w:val="20"/>
          <w:lang w:val="en-GB" w:eastAsia="zh-TW"/>
        </w:rPr>
        <w:t>個工作天</w:t>
      </w:r>
      <w:r w:rsidRPr="00BF7CF8">
        <w:rPr>
          <w:rFonts w:ascii="微軟正黑體" w:eastAsia="微軟正黑體" w:hAnsi="微軟正黑體" w:cs="微軟正黑體" w:hint="eastAsia"/>
          <w:sz w:val="20"/>
          <w:szCs w:val="20"/>
          <w:lang w:eastAsia="zh-TW"/>
        </w:rPr>
        <w:t>內</w:t>
      </w:r>
      <w:del w:id="45" w:author="USER" w:date="2018-02-07T20:22:00Z">
        <w:r w:rsidRPr="00BF7CF8" w:rsidDel="006A3732">
          <w:rPr>
            <w:rFonts w:eastAsia="微軟正黑體" w:cs="Arial"/>
            <w:sz w:val="20"/>
            <w:szCs w:val="20"/>
            <w:lang w:eastAsia="zh-TW"/>
          </w:rPr>
          <w:delText>以書面形式</w:delText>
        </w:r>
      </w:del>
      <w:r w:rsidRPr="00BF7CF8">
        <w:rPr>
          <w:rFonts w:eastAsia="微軟正黑體" w:cs="Arial"/>
          <w:sz w:val="20"/>
          <w:szCs w:val="20"/>
          <w:lang w:eastAsia="zh-TW"/>
        </w:rPr>
        <w:t>通知你方</w:t>
      </w:r>
      <w:del w:id="46" w:author="USER" w:date="2018-02-07T20:22:00Z">
        <w:r w:rsidDel="006A3732">
          <w:rPr>
            <w:rFonts w:eastAsia="微軟正黑體" w:cs="Arial" w:hint="eastAsia"/>
            <w:sz w:val="20"/>
            <w:szCs w:val="20"/>
            <w:lang w:eastAsia="zh-TW"/>
          </w:rPr>
          <w:delText>，進行雙方協商</w:delText>
        </w:r>
      </w:del>
      <w:r w:rsidRPr="00BF7CF8">
        <w:rPr>
          <w:rFonts w:eastAsia="微軟正黑體" w:cs="Arial"/>
          <w:w w:val="105"/>
          <w:position w:val="1"/>
          <w:sz w:val="20"/>
          <w:szCs w:val="20"/>
          <w:lang w:eastAsia="zh-TW"/>
        </w:rPr>
        <w:t>。</w:t>
      </w:r>
    </w:p>
    <w:p w14:paraId="739CA666" w14:textId="6A43EACB" w:rsidR="005240FF" w:rsidRDefault="005240FF" w:rsidP="005240FF">
      <w:pPr>
        <w:pStyle w:val="a7"/>
        <w:spacing w:before="22" w:line="262" w:lineRule="auto"/>
        <w:ind w:left="494" w:right="118"/>
        <w:jc w:val="both"/>
        <w:rPr>
          <w:ins w:id="47" w:author="USER" w:date="2018-02-07T20:23:00Z"/>
          <w:rFonts w:asciiTheme="minorEastAsia" w:eastAsia="新細明體" w:hAnsiTheme="minorEastAsia" w:cs="Arial"/>
          <w:sz w:val="20"/>
          <w:szCs w:val="20"/>
          <w:lang w:eastAsia="zh-TW"/>
        </w:rPr>
      </w:pPr>
    </w:p>
    <w:p w14:paraId="4A936E2C" w14:textId="778EC200" w:rsidR="006A3732" w:rsidRPr="006A3732" w:rsidRDefault="006A3732" w:rsidP="005240FF">
      <w:pPr>
        <w:pStyle w:val="a7"/>
        <w:spacing w:before="22" w:line="262" w:lineRule="auto"/>
        <w:ind w:left="494" w:right="118"/>
        <w:jc w:val="both"/>
        <w:rPr>
          <w:rFonts w:eastAsia="新細明體" w:cs="Arial" w:hint="eastAsia"/>
          <w:sz w:val="20"/>
          <w:szCs w:val="20"/>
          <w:lang w:eastAsia="zh-CN"/>
          <w:rPrChange w:id="48" w:author="USER" w:date="2018-02-07T20:25:00Z">
            <w:rPr>
              <w:rFonts w:cs="Arial"/>
              <w:sz w:val="20"/>
              <w:szCs w:val="20"/>
              <w:lang w:eastAsia="zh-TW"/>
            </w:rPr>
          </w:rPrChange>
        </w:rPr>
      </w:pPr>
      <w:ins w:id="49" w:author="USER" w:date="2018-02-07T20:25:00Z">
        <w:r>
          <w:rPr>
            <w:rFonts w:asciiTheme="minorEastAsia" w:eastAsiaTheme="minorEastAsia" w:hAnsiTheme="minorEastAsia" w:cs="Arial" w:hint="eastAsia"/>
            <w:sz w:val="20"/>
            <w:szCs w:val="20"/>
            <w:lang w:eastAsia="zh-CN"/>
          </w:rPr>
          <w:t>以上框架为基础，佣金应在</w:t>
        </w:r>
      </w:ins>
      <w:ins w:id="50" w:author="USER" w:date="2018-02-07T20:26:00Z">
        <w:r>
          <w:rPr>
            <w:rFonts w:asciiTheme="minorEastAsia" w:eastAsiaTheme="minorEastAsia" w:hAnsiTheme="minorEastAsia" w:cs="Arial" w:hint="eastAsia"/>
            <w:sz w:val="20"/>
            <w:szCs w:val="20"/>
            <w:lang w:eastAsia="zh-CN"/>
          </w:rPr>
          <w:t>因应客户完成约定的付款标准交付给项目后的2个月内收到。</w:t>
        </w:r>
      </w:ins>
    </w:p>
    <w:p w14:paraId="5BA89695" w14:textId="5CA91BF4" w:rsidR="005240FF" w:rsidRPr="00BF7CF8" w:rsidDel="006A3732" w:rsidRDefault="005240FF" w:rsidP="005240FF">
      <w:pPr>
        <w:pStyle w:val="a7"/>
        <w:numPr>
          <w:ilvl w:val="0"/>
          <w:numId w:val="1"/>
        </w:numPr>
        <w:spacing w:before="22" w:line="262" w:lineRule="auto"/>
        <w:ind w:left="494" w:right="118"/>
        <w:jc w:val="both"/>
        <w:rPr>
          <w:del w:id="51" w:author="USER" w:date="2018-02-07T20:23:00Z"/>
          <w:rFonts w:cs="Arial"/>
          <w:b/>
          <w:sz w:val="20"/>
          <w:szCs w:val="20"/>
          <w:u w:val="single"/>
          <w:lang w:eastAsia="zh-CN"/>
        </w:rPr>
      </w:pPr>
      <w:del w:id="52" w:author="USER" w:date="2018-02-07T20:23:00Z">
        <w:r w:rsidRPr="00BF7CF8" w:rsidDel="006A3732">
          <w:rPr>
            <w:rFonts w:ascii="微軟正黑體" w:eastAsia="微軟正黑體" w:hAnsi="微軟正黑體" w:cs="微軟正黑體" w:hint="eastAsia"/>
            <w:b/>
            <w:sz w:val="20"/>
            <w:szCs w:val="20"/>
            <w:u w:val="single"/>
            <w:lang w:eastAsia="zh-CN"/>
          </w:rPr>
          <w:delText>支付佣金</w:delText>
        </w:r>
        <w:r w:rsidRPr="00BF7CF8" w:rsidDel="006A3732">
          <w:rPr>
            <w:rFonts w:cs="Arial"/>
            <w:b/>
            <w:sz w:val="20"/>
            <w:szCs w:val="20"/>
            <w:u w:val="single"/>
            <w:lang w:eastAsia="zh-CN"/>
          </w:rPr>
          <w:delText>/</w:delText>
        </w:r>
        <w:r w:rsidRPr="00BF7CF8" w:rsidDel="006A3732">
          <w:rPr>
            <w:rFonts w:ascii="微軟正黑體" w:eastAsia="微軟正黑體" w:hAnsi="微軟正黑體" w:cs="微軟正黑體" w:hint="eastAsia"/>
            <w:b/>
            <w:sz w:val="20"/>
            <w:szCs w:val="20"/>
            <w:u w:val="single"/>
            <w:lang w:eastAsia="zh-CN"/>
          </w:rPr>
          <w:delText>獎金</w:delText>
        </w:r>
      </w:del>
    </w:p>
    <w:p w14:paraId="6DA5B1F6" w14:textId="32653578" w:rsidR="005240FF" w:rsidRPr="00BF7CF8" w:rsidDel="006A3732" w:rsidRDefault="005240FF" w:rsidP="006A3732">
      <w:pPr>
        <w:pStyle w:val="a7"/>
        <w:spacing w:before="22" w:line="262" w:lineRule="auto"/>
        <w:ind w:left="494" w:right="118"/>
        <w:jc w:val="both"/>
        <w:rPr>
          <w:del w:id="53" w:author="USER" w:date="2018-02-07T20:23:00Z"/>
          <w:rFonts w:cs="Arial"/>
          <w:sz w:val="20"/>
          <w:szCs w:val="20"/>
          <w:lang w:eastAsia="zh-CN"/>
        </w:rPr>
        <w:pPrChange w:id="54" w:author="USER" w:date="2018-02-07T20:23:00Z">
          <w:pPr>
            <w:pStyle w:val="a7"/>
            <w:spacing w:before="22" w:line="262" w:lineRule="auto"/>
            <w:ind w:left="494" w:right="118"/>
            <w:jc w:val="both"/>
          </w:pPr>
        </w:pPrChange>
      </w:pPr>
      <w:del w:id="55" w:author="USER" w:date="2018-02-07T20:23:00Z">
        <w:r w:rsidRPr="00BF7CF8" w:rsidDel="006A3732">
          <w:rPr>
            <w:rFonts w:ascii="微軟正黑體" w:eastAsia="微軟正黑體" w:hAnsi="微軟正黑體" w:cs="微軟正黑體" w:hint="eastAsia"/>
            <w:sz w:val="20"/>
            <w:szCs w:val="20"/>
            <w:lang w:eastAsia="zh-CN"/>
          </w:rPr>
          <w:delText>你方在買家完成以下情況下</w:delText>
        </w:r>
      </w:del>
      <w:ins w:id="56" w:author="floraqian(钱洋)" w:date="2018-02-06T14:18:00Z">
        <w:del w:id="57" w:author="USER" w:date="2018-02-07T20:23:00Z">
          <w:r w:rsidR="00CA75DA" w:rsidDel="006A3732">
            <w:rPr>
              <w:rFonts w:ascii="微軟正黑體" w:eastAsiaTheme="minorEastAsia" w:hAnsi="微軟正黑體" w:cs="微軟正黑體" w:hint="eastAsia"/>
              <w:sz w:val="20"/>
              <w:szCs w:val="20"/>
              <w:lang w:eastAsia="zh-CN"/>
            </w:rPr>
            <w:delText>（仅为基础条件，</w:delText>
          </w:r>
        </w:del>
      </w:ins>
      <w:ins w:id="58" w:author="floraqian(钱洋)" w:date="2018-02-06T14:19:00Z">
        <w:del w:id="59" w:author="USER" w:date="2018-02-07T20:23:00Z">
          <w:r w:rsidR="00CA75DA" w:rsidDel="006A3732">
            <w:rPr>
              <w:rFonts w:ascii="微軟正黑體" w:eastAsiaTheme="minorEastAsia" w:hAnsi="微軟正黑體" w:cs="微軟正黑體" w:hint="eastAsia"/>
              <w:sz w:val="20"/>
              <w:szCs w:val="20"/>
              <w:lang w:eastAsia="zh-CN"/>
            </w:rPr>
            <w:delText>不同项目的支付条件根据项目不同</w:delText>
          </w:r>
        </w:del>
      </w:ins>
      <w:ins w:id="60" w:author="floraqian(钱洋)" w:date="2018-02-06T14:20:00Z">
        <w:del w:id="61" w:author="USER" w:date="2018-02-07T20:23:00Z">
          <w:r w:rsidR="00103D03" w:rsidDel="006A3732">
            <w:rPr>
              <w:rFonts w:ascii="微軟正黑體" w:eastAsiaTheme="minorEastAsia" w:hAnsi="微軟正黑體" w:cs="微軟正黑體" w:hint="eastAsia"/>
              <w:sz w:val="20"/>
              <w:szCs w:val="20"/>
              <w:lang w:eastAsia="zh-CN"/>
            </w:rPr>
            <w:delText>另行通知</w:delText>
          </w:r>
        </w:del>
      </w:ins>
      <w:ins w:id="62" w:author="floraqian(钱洋)" w:date="2018-02-06T14:18:00Z">
        <w:del w:id="63" w:author="USER" w:date="2018-02-07T20:23:00Z">
          <w:r w:rsidR="00CA75DA" w:rsidDel="006A3732">
            <w:rPr>
              <w:rFonts w:ascii="微軟正黑體" w:eastAsiaTheme="minorEastAsia" w:hAnsi="微軟正黑體" w:cs="微軟正黑體" w:hint="eastAsia"/>
              <w:sz w:val="20"/>
              <w:szCs w:val="20"/>
              <w:lang w:eastAsia="zh-CN"/>
            </w:rPr>
            <w:delText>）</w:delText>
          </w:r>
        </w:del>
      </w:ins>
      <w:del w:id="64" w:author="USER" w:date="2018-02-07T20:23:00Z">
        <w:r w:rsidRPr="00BF7CF8" w:rsidDel="006A3732">
          <w:rPr>
            <w:rFonts w:ascii="微軟正黑體" w:eastAsia="微軟正黑體" w:hAnsi="微軟正黑體" w:cs="微軟正黑體" w:hint="eastAsia"/>
            <w:sz w:val="20"/>
            <w:szCs w:val="20"/>
            <w:lang w:eastAsia="zh-CN"/>
          </w:rPr>
          <w:delText>方可向我方索取佣金</w:delText>
        </w:r>
        <w:r w:rsidRPr="00BF7CF8" w:rsidDel="006A3732">
          <w:rPr>
            <w:rFonts w:cs="Arial"/>
            <w:sz w:val="20"/>
            <w:szCs w:val="20"/>
            <w:lang w:eastAsia="zh-CN"/>
          </w:rPr>
          <w:delText xml:space="preserve">:  </w:delText>
        </w:r>
      </w:del>
    </w:p>
    <w:p w14:paraId="08A9106C" w14:textId="3E1889A5" w:rsidR="005240FF" w:rsidRPr="00BF7CF8" w:rsidDel="006A3732" w:rsidRDefault="005240FF" w:rsidP="006A3732">
      <w:pPr>
        <w:pStyle w:val="a7"/>
        <w:spacing w:before="22" w:line="262" w:lineRule="auto"/>
        <w:ind w:left="494" w:right="118"/>
        <w:jc w:val="both"/>
        <w:rPr>
          <w:del w:id="65" w:author="USER" w:date="2018-02-07T20:23:00Z"/>
          <w:rFonts w:cs="Arial"/>
          <w:sz w:val="20"/>
          <w:szCs w:val="20"/>
          <w:lang w:eastAsia="zh-CN"/>
        </w:rPr>
        <w:pPrChange w:id="66" w:author="USER" w:date="2018-02-07T20:23:00Z">
          <w:pPr>
            <w:pStyle w:val="a7"/>
            <w:spacing w:before="22" w:line="262" w:lineRule="auto"/>
            <w:ind w:left="494" w:right="118"/>
            <w:jc w:val="both"/>
          </w:pPr>
        </w:pPrChange>
      </w:pPr>
    </w:p>
    <w:p w14:paraId="58E7C1FF" w14:textId="2F9DA197" w:rsidR="005240FF" w:rsidRPr="00BF7CF8" w:rsidDel="006A3732" w:rsidRDefault="005240FF" w:rsidP="006A3732">
      <w:pPr>
        <w:pStyle w:val="a7"/>
        <w:spacing w:before="22" w:line="262" w:lineRule="auto"/>
        <w:ind w:left="494" w:right="118"/>
        <w:jc w:val="both"/>
        <w:rPr>
          <w:del w:id="67" w:author="USER" w:date="2018-02-07T20:23:00Z"/>
          <w:rFonts w:cs="Arial"/>
          <w:sz w:val="20"/>
          <w:szCs w:val="20"/>
          <w:lang w:eastAsia="zh-CN"/>
        </w:rPr>
        <w:pPrChange w:id="68" w:author="USER" w:date="2018-02-07T20:23:00Z">
          <w:pPr>
            <w:pStyle w:val="a7"/>
            <w:numPr>
              <w:numId w:val="3"/>
            </w:numPr>
            <w:spacing w:before="22" w:line="262" w:lineRule="auto"/>
            <w:ind w:left="854" w:right="118" w:hanging="360"/>
            <w:jc w:val="both"/>
          </w:pPr>
        </w:pPrChange>
      </w:pPr>
      <w:del w:id="69" w:author="USER" w:date="2018-02-07T20:23:00Z">
        <w:r w:rsidRPr="00BF7CF8" w:rsidDel="006A3732">
          <w:rPr>
            <w:rFonts w:ascii="微軟正黑體" w:eastAsia="微軟正黑體" w:hAnsi="微軟正黑體" w:cs="微軟正黑體" w:hint="eastAsia"/>
            <w:sz w:val="20"/>
            <w:szCs w:val="20"/>
            <w:lang w:eastAsia="zh-CN"/>
          </w:rPr>
          <w:delText>買家已完全向我方支付所購入物業價格的</w:delText>
        </w:r>
        <w:r w:rsidDel="006A3732">
          <w:rPr>
            <w:rFonts w:ascii="微軟正黑體" w:eastAsia="微軟正黑體" w:hAnsi="微軟正黑體" w:cs="微軟正黑體" w:hint="eastAsia"/>
            <w:sz w:val="20"/>
            <w:szCs w:val="20"/>
            <w:lang w:eastAsia="zh-CN"/>
          </w:rPr>
          <w:delText>首</w:delText>
        </w:r>
        <w:r w:rsidRPr="00BF7CF8" w:rsidDel="006A3732">
          <w:rPr>
            <w:rFonts w:cs="Arial"/>
            <w:sz w:val="20"/>
            <w:szCs w:val="20"/>
            <w:lang w:eastAsia="zh-CN"/>
          </w:rPr>
          <w:delText>10%;</w:delText>
        </w:r>
      </w:del>
    </w:p>
    <w:p w14:paraId="4E0A2768" w14:textId="439AD6E5" w:rsidR="005240FF" w:rsidRPr="00BF7CF8" w:rsidDel="006A3732" w:rsidRDefault="005240FF" w:rsidP="006A3732">
      <w:pPr>
        <w:pStyle w:val="a7"/>
        <w:spacing w:before="22" w:line="262" w:lineRule="auto"/>
        <w:ind w:left="494" w:right="118"/>
        <w:jc w:val="both"/>
        <w:rPr>
          <w:del w:id="70" w:author="USER" w:date="2018-02-07T20:23:00Z"/>
          <w:rFonts w:cs="Arial"/>
          <w:sz w:val="20"/>
          <w:szCs w:val="20"/>
          <w:lang w:eastAsia="zh-CN"/>
        </w:rPr>
        <w:pPrChange w:id="71" w:author="USER" w:date="2018-02-07T20:23:00Z">
          <w:pPr>
            <w:pStyle w:val="a7"/>
            <w:numPr>
              <w:numId w:val="3"/>
            </w:numPr>
            <w:spacing w:before="22" w:line="262" w:lineRule="auto"/>
            <w:ind w:left="854" w:right="118" w:hanging="360"/>
            <w:jc w:val="both"/>
          </w:pPr>
        </w:pPrChange>
      </w:pPr>
      <w:del w:id="72" w:author="USER" w:date="2018-02-07T20:23:00Z">
        <w:r w:rsidRPr="00BF7CF8" w:rsidDel="006A3732">
          <w:rPr>
            <w:rFonts w:eastAsia="新細明體" w:cs="Arial"/>
            <w:sz w:val="20"/>
            <w:szCs w:val="20"/>
            <w:lang w:val="en-GB" w:eastAsia="zh-CN"/>
          </w:rPr>
          <w:delText>買家已執行買賣合約而合約已蓋印</w:delText>
        </w:r>
        <w:r w:rsidRPr="00BF7CF8" w:rsidDel="006A3732">
          <w:rPr>
            <w:rFonts w:eastAsia="新細明體" w:cs="Arial"/>
            <w:sz w:val="20"/>
            <w:szCs w:val="20"/>
            <w:lang w:val="en-GB" w:eastAsia="zh-CN"/>
          </w:rPr>
          <w:delText>;</w:delText>
        </w:r>
      </w:del>
    </w:p>
    <w:p w14:paraId="76969D77" w14:textId="2632DD32" w:rsidR="005240FF" w:rsidRPr="00BF7CF8" w:rsidDel="006A3732" w:rsidRDefault="005240FF" w:rsidP="006A3732">
      <w:pPr>
        <w:pStyle w:val="a7"/>
        <w:spacing w:before="22" w:line="262" w:lineRule="auto"/>
        <w:ind w:left="494" w:right="118"/>
        <w:jc w:val="both"/>
        <w:rPr>
          <w:del w:id="73" w:author="USER" w:date="2018-02-07T20:23:00Z"/>
          <w:rFonts w:cs="Arial"/>
          <w:sz w:val="20"/>
          <w:szCs w:val="20"/>
          <w:lang w:eastAsia="zh-CN"/>
        </w:rPr>
        <w:pPrChange w:id="74" w:author="USER" w:date="2018-02-07T20:23:00Z">
          <w:pPr>
            <w:pStyle w:val="a7"/>
            <w:spacing w:before="22" w:line="262" w:lineRule="auto"/>
            <w:ind w:left="494" w:right="118"/>
            <w:jc w:val="both"/>
          </w:pPr>
        </w:pPrChange>
      </w:pPr>
    </w:p>
    <w:p w14:paraId="0B23D286" w14:textId="3E7BB19F" w:rsidR="005240FF" w:rsidRPr="00BF7CF8" w:rsidDel="006A3732" w:rsidRDefault="005240FF" w:rsidP="006A3732">
      <w:pPr>
        <w:pStyle w:val="a7"/>
        <w:spacing w:before="22" w:line="262" w:lineRule="auto"/>
        <w:ind w:left="494" w:right="118"/>
        <w:jc w:val="both"/>
        <w:rPr>
          <w:del w:id="75" w:author="USER" w:date="2018-02-07T20:23:00Z"/>
          <w:rFonts w:cs="Arial"/>
          <w:sz w:val="20"/>
          <w:szCs w:val="20"/>
          <w:lang w:eastAsia="zh-CN"/>
        </w:rPr>
        <w:pPrChange w:id="76" w:author="USER" w:date="2018-02-07T20:23:00Z">
          <w:pPr>
            <w:pStyle w:val="a7"/>
            <w:spacing w:before="22" w:line="262" w:lineRule="auto"/>
            <w:ind w:left="494" w:right="118"/>
            <w:jc w:val="both"/>
          </w:pPr>
        </w:pPrChange>
      </w:pPr>
      <w:del w:id="77" w:author="USER" w:date="2018-02-07T20:23:00Z">
        <w:r w:rsidRPr="00BF7CF8" w:rsidDel="006A3732">
          <w:rPr>
            <w:rFonts w:ascii="微軟正黑體" w:eastAsia="微軟正黑體" w:hAnsi="微軟正黑體" w:cs="微軟正黑體" w:hint="eastAsia"/>
            <w:sz w:val="20"/>
            <w:szCs w:val="20"/>
            <w:lang w:eastAsia="zh-CN"/>
          </w:rPr>
          <w:delText>當買家以現金</w:delText>
        </w:r>
        <w:r w:rsidRPr="00BF7CF8" w:rsidDel="006A3732">
          <w:rPr>
            <w:rFonts w:eastAsia="新細明體" w:cs="Arial"/>
            <w:sz w:val="20"/>
            <w:szCs w:val="20"/>
            <w:lang w:eastAsia="zh-CN"/>
          </w:rPr>
          <w:delText>支付該項物業</w:delText>
        </w:r>
        <w:r w:rsidRPr="00BF7CF8" w:rsidDel="006A3732">
          <w:rPr>
            <w:rFonts w:eastAsia="新細明體" w:cs="Arial"/>
            <w:sz w:val="20"/>
            <w:szCs w:val="20"/>
            <w:lang w:eastAsia="zh-CN"/>
          </w:rPr>
          <w:delText xml:space="preserve">, </w:delText>
        </w:r>
        <w:r w:rsidRPr="00BF7CF8" w:rsidDel="006A3732">
          <w:rPr>
            <w:rFonts w:eastAsia="新細明體" w:cs="Arial"/>
            <w:sz w:val="20"/>
            <w:szCs w:val="20"/>
            <w:lang w:eastAsia="zh-CN"/>
          </w:rPr>
          <w:delText>以下的條款必須履行</w:delText>
        </w:r>
        <w:r w:rsidRPr="00BF7CF8" w:rsidDel="006A3732">
          <w:rPr>
            <w:rFonts w:cs="Arial"/>
            <w:sz w:val="20"/>
            <w:szCs w:val="20"/>
            <w:lang w:eastAsia="zh-CN"/>
          </w:rPr>
          <w:delText>:</w:delText>
        </w:r>
      </w:del>
    </w:p>
    <w:p w14:paraId="78500E8E" w14:textId="2A5A0937" w:rsidR="005240FF" w:rsidRPr="00BF7CF8" w:rsidDel="006A3732" w:rsidRDefault="005240FF" w:rsidP="006A3732">
      <w:pPr>
        <w:pStyle w:val="a7"/>
        <w:spacing w:before="22" w:line="262" w:lineRule="auto"/>
        <w:ind w:left="494" w:right="118"/>
        <w:jc w:val="both"/>
        <w:rPr>
          <w:del w:id="78" w:author="USER" w:date="2018-02-07T20:23:00Z"/>
          <w:rFonts w:cs="Arial"/>
          <w:sz w:val="20"/>
          <w:szCs w:val="20"/>
          <w:lang w:eastAsia="zh-CN"/>
        </w:rPr>
        <w:pPrChange w:id="79" w:author="USER" w:date="2018-02-07T20:23:00Z">
          <w:pPr>
            <w:pStyle w:val="a7"/>
            <w:spacing w:before="22" w:line="262" w:lineRule="auto"/>
            <w:ind w:left="494" w:right="118"/>
            <w:jc w:val="both"/>
          </w:pPr>
        </w:pPrChange>
      </w:pPr>
    </w:p>
    <w:p w14:paraId="324B6069" w14:textId="3DC68826" w:rsidR="005240FF" w:rsidRPr="00BF7CF8" w:rsidDel="006A3732" w:rsidRDefault="005240FF" w:rsidP="006A3732">
      <w:pPr>
        <w:pStyle w:val="a7"/>
        <w:spacing w:before="22" w:line="262" w:lineRule="auto"/>
        <w:ind w:left="494" w:right="118"/>
        <w:jc w:val="both"/>
        <w:rPr>
          <w:del w:id="80" w:author="USER" w:date="2018-02-07T20:23:00Z"/>
          <w:rFonts w:cs="Arial"/>
          <w:sz w:val="20"/>
          <w:szCs w:val="20"/>
          <w:lang w:eastAsia="zh-CN"/>
        </w:rPr>
        <w:pPrChange w:id="81" w:author="USER" w:date="2018-02-07T20:23:00Z">
          <w:pPr>
            <w:pStyle w:val="a7"/>
            <w:numPr>
              <w:numId w:val="3"/>
            </w:numPr>
            <w:spacing w:before="22" w:line="262" w:lineRule="auto"/>
            <w:ind w:left="854" w:right="118" w:hanging="360"/>
            <w:jc w:val="both"/>
          </w:pPr>
        </w:pPrChange>
      </w:pPr>
      <w:del w:id="82" w:author="USER" w:date="2018-02-07T20:23:00Z">
        <w:r w:rsidRPr="00BF7CF8" w:rsidDel="006A3732">
          <w:rPr>
            <w:rFonts w:eastAsia="微軟正黑體" w:cs="Arial"/>
            <w:sz w:val="20"/>
            <w:szCs w:val="20"/>
            <w:lang w:eastAsia="zh-CN"/>
          </w:rPr>
          <w:delText>買家已完全向我方支付所購入物業價格的頭</w:delText>
        </w:r>
        <w:r w:rsidRPr="00BF7CF8" w:rsidDel="006A3732">
          <w:rPr>
            <w:rFonts w:cs="Arial"/>
            <w:sz w:val="20"/>
            <w:szCs w:val="20"/>
            <w:lang w:eastAsia="zh-CN"/>
          </w:rPr>
          <w:delText>10%;</w:delText>
        </w:r>
      </w:del>
    </w:p>
    <w:p w14:paraId="10BE7BAE" w14:textId="3B45E434" w:rsidR="005240FF" w:rsidRPr="002627A9" w:rsidRDefault="005240FF" w:rsidP="006A3732">
      <w:pPr>
        <w:pStyle w:val="a7"/>
        <w:spacing w:before="22" w:line="262" w:lineRule="auto"/>
        <w:ind w:left="494" w:right="118"/>
        <w:jc w:val="both"/>
        <w:rPr>
          <w:rFonts w:cs="Arial"/>
          <w:sz w:val="20"/>
          <w:szCs w:val="20"/>
          <w:lang w:eastAsia="zh-CN"/>
        </w:rPr>
        <w:pPrChange w:id="83" w:author="USER" w:date="2018-02-07T20:23:00Z">
          <w:pPr>
            <w:pStyle w:val="a7"/>
            <w:numPr>
              <w:numId w:val="3"/>
            </w:numPr>
            <w:spacing w:before="22" w:line="262" w:lineRule="auto"/>
            <w:ind w:left="854" w:right="118" w:hanging="360"/>
            <w:jc w:val="both"/>
          </w:pPr>
        </w:pPrChange>
      </w:pPr>
      <w:del w:id="84" w:author="USER" w:date="2018-02-07T20:23:00Z">
        <w:r w:rsidRPr="00BF7CF8" w:rsidDel="006A3732">
          <w:rPr>
            <w:rFonts w:eastAsia="新細明體" w:cs="Arial"/>
            <w:sz w:val="20"/>
            <w:szCs w:val="20"/>
            <w:lang w:val="en-GB" w:eastAsia="zh-CN"/>
          </w:rPr>
          <w:delText>買家已履行買賣合約及合約已蓋印</w:delText>
        </w:r>
        <w:r w:rsidRPr="00BF7CF8" w:rsidDel="006A3732">
          <w:rPr>
            <w:rFonts w:eastAsia="新細明體" w:cs="Arial"/>
            <w:sz w:val="20"/>
            <w:szCs w:val="20"/>
            <w:lang w:val="en-GB" w:eastAsia="zh-CN"/>
          </w:rPr>
          <w:delText>;</w:delText>
        </w:r>
      </w:del>
    </w:p>
    <w:p w14:paraId="769B8C63" w14:textId="68F30F2F" w:rsidR="002627A9" w:rsidRPr="002627A9" w:rsidDel="00103D03" w:rsidRDefault="002627A9" w:rsidP="002627A9">
      <w:pPr>
        <w:pStyle w:val="a7"/>
        <w:spacing w:before="22" w:line="262" w:lineRule="auto"/>
        <w:ind w:left="494" w:right="118"/>
        <w:jc w:val="both"/>
        <w:rPr>
          <w:del w:id="85" w:author="floraqian(钱洋)" w:date="2018-02-06T14:20:00Z"/>
          <w:rFonts w:cs="Arial"/>
          <w:sz w:val="20"/>
          <w:szCs w:val="20"/>
          <w:lang w:eastAsia="zh-CN"/>
        </w:rPr>
      </w:pPr>
    </w:p>
    <w:p w14:paraId="4865AB6C" w14:textId="44C41541" w:rsidR="005240FF" w:rsidDel="00103D03" w:rsidRDefault="005240FF" w:rsidP="005240FF">
      <w:pPr>
        <w:pStyle w:val="a7"/>
        <w:spacing w:before="22" w:line="262" w:lineRule="auto"/>
        <w:ind w:left="494" w:right="118"/>
        <w:jc w:val="both"/>
        <w:rPr>
          <w:del w:id="86" w:author="floraqian(钱洋)" w:date="2018-02-06T14:20:00Z"/>
          <w:rFonts w:eastAsia="微軟正黑體" w:cs="Arial"/>
          <w:w w:val="105"/>
          <w:position w:val="1"/>
          <w:sz w:val="20"/>
          <w:szCs w:val="20"/>
          <w:lang w:eastAsia="zh-CN"/>
        </w:rPr>
      </w:pPr>
      <w:commentRangeStart w:id="87"/>
      <w:del w:id="88" w:author="floraqian(钱洋)" w:date="2018-02-06T14:20:00Z">
        <w:r w:rsidRPr="00BF7CF8" w:rsidDel="00103D03">
          <w:rPr>
            <w:rFonts w:eastAsia="新細明體" w:cs="Arial"/>
            <w:sz w:val="20"/>
            <w:szCs w:val="20"/>
            <w:lang w:eastAsia="zh-CN"/>
          </w:rPr>
          <w:delText>所有的佣金收取發票都要在每個月的</w:delText>
        </w:r>
        <w:r w:rsidRPr="00BF7CF8" w:rsidDel="00103D03">
          <w:rPr>
            <w:rFonts w:eastAsia="新細明體" w:cs="Arial"/>
            <w:sz w:val="20"/>
            <w:szCs w:val="20"/>
            <w:lang w:eastAsia="zh-CN"/>
          </w:rPr>
          <w:delText>30</w:delText>
        </w:r>
        <w:r w:rsidRPr="00BF7CF8" w:rsidDel="00103D03">
          <w:rPr>
            <w:rFonts w:eastAsia="新細明體" w:cs="Arial"/>
            <w:sz w:val="20"/>
            <w:szCs w:val="20"/>
            <w:lang w:eastAsia="zh-CN"/>
          </w:rPr>
          <w:delText>號或前把有關的文件影印副本一併</w:delText>
        </w:r>
        <w:r w:rsidRPr="00BF7CF8" w:rsidDel="00103D03">
          <w:rPr>
            <w:rFonts w:eastAsia="新細明體" w:cs="Arial"/>
            <w:sz w:val="20"/>
            <w:szCs w:val="20"/>
            <w:lang w:val="en-GB" w:eastAsia="zh-CN"/>
          </w:rPr>
          <w:delText>遞交。我們會在你方所遞交的</w:delText>
        </w:r>
        <w:r w:rsidRPr="00BF7CF8" w:rsidDel="00103D03">
          <w:rPr>
            <w:rFonts w:eastAsia="新細明體" w:cs="Arial"/>
            <w:sz w:val="20"/>
            <w:szCs w:val="20"/>
            <w:lang w:eastAsia="zh-CN"/>
          </w:rPr>
          <w:delText>佣金收取發票當日及收到發展商的付款後的</w:delText>
        </w:r>
        <w:r w:rsidR="002627A9" w:rsidDel="00103D03">
          <w:rPr>
            <w:rFonts w:eastAsia="新細明體" w:cs="Arial" w:hint="eastAsia"/>
            <w:sz w:val="20"/>
            <w:szCs w:val="20"/>
            <w:u w:val="single"/>
            <w:lang w:eastAsia="zh-CN"/>
          </w:rPr>
          <w:delText xml:space="preserve">    </w:delText>
        </w:r>
        <w:r w:rsidRPr="00BF7CF8" w:rsidDel="00103D03">
          <w:rPr>
            <w:rFonts w:eastAsia="新細明體" w:cs="Arial"/>
            <w:sz w:val="20"/>
            <w:szCs w:val="20"/>
            <w:lang w:eastAsia="zh-CN"/>
          </w:rPr>
          <w:delText>天內支付佣金</w:delText>
        </w:r>
        <w:r w:rsidRPr="00BF7CF8" w:rsidDel="00103D03">
          <w:rPr>
            <w:rFonts w:eastAsia="微軟正黑體" w:cs="Arial"/>
            <w:w w:val="105"/>
            <w:position w:val="1"/>
            <w:sz w:val="20"/>
            <w:szCs w:val="20"/>
            <w:lang w:eastAsia="zh-CN"/>
          </w:rPr>
          <w:delText>。</w:delText>
        </w:r>
        <w:commentRangeEnd w:id="87"/>
        <w:r w:rsidDel="00103D03">
          <w:rPr>
            <w:rStyle w:val="ae"/>
            <w:rFonts w:asciiTheme="minorHAnsi" w:eastAsia="新細明體" w:hAnsiTheme="minorHAnsi"/>
          </w:rPr>
          <w:commentReference w:id="87"/>
        </w:r>
      </w:del>
    </w:p>
    <w:p w14:paraId="7F6E3901" w14:textId="77777777" w:rsidR="002627A9" w:rsidRPr="00BF7CF8" w:rsidRDefault="002627A9" w:rsidP="005240FF">
      <w:pPr>
        <w:pStyle w:val="a7"/>
        <w:spacing w:before="22" w:line="262" w:lineRule="auto"/>
        <w:ind w:left="494" w:right="118"/>
        <w:jc w:val="both"/>
        <w:rPr>
          <w:rFonts w:cs="Arial"/>
          <w:sz w:val="20"/>
          <w:szCs w:val="20"/>
          <w:lang w:eastAsia="zh-CN"/>
        </w:rPr>
      </w:pPr>
    </w:p>
    <w:p w14:paraId="428DD559" w14:textId="77777777" w:rsidR="00B44CAD" w:rsidRDefault="007865A9">
      <w:pPr>
        <w:pStyle w:val="a7"/>
        <w:numPr>
          <w:ilvl w:val="0"/>
          <w:numId w:val="1"/>
        </w:numPr>
        <w:spacing w:before="22" w:line="262" w:lineRule="auto"/>
        <w:ind w:left="494" w:right="118"/>
        <w:jc w:val="both"/>
        <w:rPr>
          <w:rFonts w:cs="Arial"/>
          <w:b/>
          <w:sz w:val="20"/>
          <w:szCs w:val="20"/>
          <w:u w:val="single"/>
        </w:rPr>
      </w:pPr>
      <w:proofErr w:type="spellStart"/>
      <w:r>
        <w:rPr>
          <w:rFonts w:eastAsia="微軟正黑體" w:cs="Arial"/>
          <w:b/>
          <w:sz w:val="20"/>
          <w:szCs w:val="20"/>
          <w:u w:val="single"/>
        </w:rPr>
        <w:t>為準買家登記</w:t>
      </w:r>
      <w:proofErr w:type="spellEnd"/>
    </w:p>
    <w:p w14:paraId="563E8615" w14:textId="062229F5" w:rsidR="00B44CAD" w:rsidRDefault="007865A9">
      <w:pPr>
        <w:pStyle w:val="a7"/>
        <w:spacing w:before="22" w:line="262" w:lineRule="auto"/>
        <w:ind w:left="494" w:right="118"/>
        <w:jc w:val="both"/>
        <w:rPr>
          <w:rFonts w:eastAsia="新細明體" w:cs="Arial"/>
          <w:sz w:val="20"/>
          <w:szCs w:val="20"/>
          <w:lang w:eastAsia="zh-TW"/>
        </w:rPr>
      </w:pPr>
      <w:commentRangeStart w:id="89"/>
      <w:r>
        <w:rPr>
          <w:rFonts w:eastAsia="新細明體" w:cs="Arial"/>
          <w:sz w:val="20"/>
          <w:szCs w:val="20"/>
          <w:lang w:eastAsia="zh-TW"/>
        </w:rPr>
        <w:t>你方要向我方提交</w:t>
      </w:r>
      <w:proofErr w:type="gramStart"/>
      <w:r>
        <w:rPr>
          <w:rFonts w:eastAsia="新細明體" w:cs="Arial"/>
          <w:sz w:val="20"/>
          <w:szCs w:val="20"/>
          <w:lang w:eastAsia="zh-TW"/>
        </w:rPr>
        <w:t>準</w:t>
      </w:r>
      <w:proofErr w:type="gramEnd"/>
      <w:r>
        <w:rPr>
          <w:rFonts w:eastAsia="新細明體" w:cs="Arial"/>
          <w:sz w:val="20"/>
          <w:szCs w:val="20"/>
          <w:lang w:eastAsia="zh-TW"/>
        </w:rPr>
        <w:t>買家的名字並進行登記</w:t>
      </w:r>
      <w:r>
        <w:rPr>
          <w:rFonts w:eastAsia="新細明體" w:cs="Arial"/>
          <w:sz w:val="20"/>
          <w:szCs w:val="20"/>
          <w:lang w:eastAsia="zh-TW"/>
        </w:rPr>
        <w:t xml:space="preserve">, </w:t>
      </w:r>
      <w:r>
        <w:rPr>
          <w:rFonts w:eastAsia="新細明體" w:cs="Arial"/>
          <w:sz w:val="20"/>
          <w:szCs w:val="20"/>
          <w:lang w:eastAsia="zh-TW"/>
        </w:rPr>
        <w:t>以避免有些</w:t>
      </w:r>
      <w:proofErr w:type="gramStart"/>
      <w:r>
        <w:rPr>
          <w:rFonts w:eastAsia="新細明體" w:cs="Arial"/>
          <w:sz w:val="20"/>
          <w:szCs w:val="20"/>
          <w:lang w:eastAsia="zh-TW"/>
        </w:rPr>
        <w:t>準</w:t>
      </w:r>
      <w:proofErr w:type="gramEnd"/>
      <w:r>
        <w:rPr>
          <w:rFonts w:eastAsia="新細明體" w:cs="Arial"/>
          <w:sz w:val="20"/>
          <w:szCs w:val="20"/>
          <w:lang w:eastAsia="zh-TW"/>
        </w:rPr>
        <w:t>買家已</w:t>
      </w:r>
      <w:del w:id="90" w:author="USER" w:date="2018-02-07T20:25:00Z">
        <w:r w:rsidDel="006A3732">
          <w:rPr>
            <w:rFonts w:asciiTheme="minorEastAsia" w:eastAsiaTheme="minorEastAsia" w:hAnsiTheme="minorEastAsia" w:cs="Arial" w:hint="eastAsia"/>
            <w:sz w:val="20"/>
            <w:szCs w:val="20"/>
            <w:lang w:eastAsia="zh-TW"/>
          </w:rPr>
          <w:delText>向我方</w:delText>
        </w:r>
      </w:del>
      <w:ins w:id="91" w:author="USER" w:date="2018-02-07T20:25:00Z">
        <w:r w:rsidR="006A3732">
          <w:rPr>
            <w:rFonts w:asciiTheme="minorEastAsia" w:eastAsiaTheme="minorEastAsia" w:hAnsiTheme="minorEastAsia" w:cs="Arial" w:hint="eastAsia"/>
            <w:sz w:val="20"/>
            <w:szCs w:val="20"/>
            <w:lang w:eastAsia="zh-TW"/>
          </w:rPr>
          <w:t>被</w:t>
        </w:r>
      </w:ins>
      <w:r>
        <w:rPr>
          <w:rFonts w:eastAsia="新細明體" w:cs="Arial"/>
          <w:sz w:val="20"/>
          <w:szCs w:val="20"/>
          <w:lang w:eastAsia="zh-TW"/>
        </w:rPr>
        <w:t>登記的矛盾情況發生</w:t>
      </w:r>
      <w:commentRangeEnd w:id="89"/>
      <w:r>
        <w:rPr>
          <w:rStyle w:val="ae"/>
          <w:rFonts w:asciiTheme="minorHAnsi" w:eastAsia="新細明體" w:hAnsiTheme="minorHAnsi"/>
        </w:rPr>
        <w:commentReference w:id="89"/>
      </w:r>
      <w:r>
        <w:rPr>
          <w:rFonts w:eastAsia="新細明體" w:cs="Arial"/>
          <w:sz w:val="20"/>
          <w:szCs w:val="20"/>
          <w:lang w:eastAsia="zh-TW"/>
        </w:rPr>
        <w:t>。</w:t>
      </w:r>
    </w:p>
    <w:p w14:paraId="37AAA9CC" w14:textId="77777777" w:rsidR="00B44CAD" w:rsidRDefault="00B44CAD">
      <w:pPr>
        <w:pStyle w:val="a7"/>
        <w:spacing w:before="22" w:line="262" w:lineRule="auto"/>
        <w:ind w:left="494" w:right="118"/>
        <w:jc w:val="both"/>
        <w:rPr>
          <w:rFonts w:eastAsia="新細明體" w:cs="Arial"/>
          <w:sz w:val="20"/>
          <w:szCs w:val="20"/>
          <w:lang w:eastAsia="zh-TW"/>
        </w:rPr>
      </w:pPr>
    </w:p>
    <w:p w14:paraId="2940CC9B" w14:textId="77777777" w:rsidR="00B44CAD" w:rsidRDefault="007865A9">
      <w:pPr>
        <w:pStyle w:val="a7"/>
        <w:numPr>
          <w:ilvl w:val="0"/>
          <w:numId w:val="1"/>
        </w:numPr>
        <w:spacing w:before="22" w:line="262" w:lineRule="auto"/>
        <w:ind w:left="494" w:right="118"/>
        <w:jc w:val="both"/>
        <w:rPr>
          <w:rFonts w:eastAsia="微軟正黑體" w:cs="Arial"/>
          <w:b/>
          <w:sz w:val="20"/>
          <w:szCs w:val="20"/>
          <w:u w:val="single"/>
        </w:rPr>
      </w:pPr>
      <w:proofErr w:type="spellStart"/>
      <w:r>
        <w:rPr>
          <w:rFonts w:eastAsia="微軟正黑體" w:cs="Arial"/>
          <w:b/>
          <w:sz w:val="20"/>
          <w:szCs w:val="20"/>
          <w:u w:val="single"/>
        </w:rPr>
        <w:t>委任的其它條款及細則</w:t>
      </w:r>
      <w:proofErr w:type="spellEnd"/>
    </w:p>
    <w:p w14:paraId="35F61373" w14:textId="17628613" w:rsidR="00B44CAD" w:rsidRDefault="007865A9" w:rsidP="006A3732">
      <w:pPr>
        <w:pStyle w:val="a7"/>
        <w:spacing w:before="22" w:line="262" w:lineRule="auto"/>
        <w:ind w:left="854" w:right="118"/>
        <w:jc w:val="both"/>
        <w:rPr>
          <w:rFonts w:cs="Arial"/>
          <w:b/>
          <w:sz w:val="20"/>
          <w:szCs w:val="20"/>
          <w:u w:val="single"/>
          <w:lang w:eastAsia="zh-TW"/>
        </w:rPr>
        <w:pPrChange w:id="92" w:author="USER" w:date="2018-02-07T20:27:00Z">
          <w:pPr>
            <w:pStyle w:val="a7"/>
            <w:numPr>
              <w:numId w:val="2"/>
            </w:numPr>
            <w:spacing w:before="22" w:line="262" w:lineRule="auto"/>
            <w:ind w:left="854" w:right="118" w:hanging="360"/>
            <w:jc w:val="both"/>
          </w:pPr>
        </w:pPrChange>
      </w:pPr>
      <w:del w:id="93" w:author="USER" w:date="2018-02-07T20:27:00Z">
        <w:r w:rsidDel="006A3732">
          <w:rPr>
            <w:rFonts w:ascii="微軟正黑體" w:eastAsia="微軟正黑體" w:hAnsi="微軟正黑體" w:cs="微軟正黑體" w:hint="eastAsia"/>
            <w:sz w:val="20"/>
            <w:szCs w:val="20"/>
            <w:lang w:eastAsia="zh-TW"/>
          </w:rPr>
          <w:delText>我們之市務推廣伙伴的董事</w:delText>
        </w:r>
        <w:r w:rsidDel="006A3732">
          <w:rPr>
            <w:rFonts w:cs="Arial"/>
            <w:sz w:val="20"/>
            <w:szCs w:val="20"/>
            <w:lang w:eastAsia="zh-TW"/>
          </w:rPr>
          <w:delText xml:space="preserve">, </w:delText>
        </w:r>
        <w:r w:rsidDel="006A3732">
          <w:rPr>
            <w:rFonts w:ascii="微軟正黑體" w:eastAsia="微軟正黑體" w:hAnsi="微軟正黑體" w:cs="微軟正黑體" w:hint="eastAsia"/>
            <w:sz w:val="20"/>
            <w:szCs w:val="20"/>
            <w:lang w:eastAsia="zh-TW"/>
          </w:rPr>
          <w:delText>員工及</w:delText>
        </w:r>
        <w:r w:rsidDel="006A3732">
          <w:rPr>
            <w:rFonts w:eastAsia="微軟正黑體" w:cs="Arial"/>
            <w:sz w:val="20"/>
            <w:szCs w:val="20"/>
            <w:lang w:eastAsia="zh-TW"/>
          </w:rPr>
          <w:delText>合作伙伴不可向</w:delText>
        </w:r>
        <w:r w:rsidR="005240FF" w:rsidRPr="005240FF" w:rsidDel="006A3732">
          <w:rPr>
            <w:rFonts w:eastAsia="微軟正黑體" w:cs="Arial" w:hint="eastAsia"/>
            <w:color w:val="E36C0A" w:themeColor="accent6" w:themeShade="BF"/>
            <w:sz w:val="20"/>
            <w:szCs w:val="20"/>
            <w:u w:val="single"/>
            <w:lang w:eastAsia="zh-TW"/>
          </w:rPr>
          <w:delText xml:space="preserve">      </w:delText>
        </w:r>
        <w:r w:rsidRPr="005240FF" w:rsidDel="006A3732">
          <w:rPr>
            <w:rFonts w:cs="Arial"/>
            <w:color w:val="E36C0A" w:themeColor="accent6" w:themeShade="BF"/>
            <w:sz w:val="20"/>
            <w:szCs w:val="20"/>
            <w:u w:val="single"/>
            <w:lang w:eastAsia="zh-TW"/>
          </w:rPr>
          <w:delText xml:space="preserve"> </w:delText>
        </w:r>
      </w:del>
      <w:ins w:id="94" w:author="floraqian(钱洋)" w:date="2018-02-06T14:23:00Z">
        <w:del w:id="95" w:author="USER" w:date="2018-02-07T20:27:00Z">
          <w:r w:rsidR="00103D03" w:rsidDel="006A3732">
            <w:rPr>
              <w:rFonts w:ascii="微軟正黑體" w:eastAsia="微軟正黑體" w:hAnsi="微軟正黑體" w:cs="微軟正黑體" w:hint="eastAsia"/>
              <w:sz w:val="20"/>
              <w:szCs w:val="20"/>
              <w:lang w:eastAsia="zh-TW"/>
            </w:rPr>
            <w:delText>員工及</w:delText>
          </w:r>
          <w:r w:rsidR="00103D03" w:rsidDel="006A3732">
            <w:rPr>
              <w:rFonts w:eastAsia="微軟正黑體" w:cs="Arial"/>
              <w:sz w:val="20"/>
              <w:szCs w:val="20"/>
              <w:lang w:eastAsia="zh-TW"/>
            </w:rPr>
            <w:delText>合作伙伴不可向</w:delText>
          </w:r>
          <w:r w:rsidR="00103D03" w:rsidDel="006A3732">
            <w:rPr>
              <w:rFonts w:eastAsiaTheme="minorEastAsia" w:cs="Arial" w:hint="eastAsia"/>
              <w:color w:val="E36C0A" w:themeColor="accent6" w:themeShade="BF"/>
              <w:sz w:val="20"/>
              <w:szCs w:val="20"/>
              <w:u w:val="single"/>
              <w:lang w:eastAsia="zh-TW"/>
            </w:rPr>
            <w:delText>客户</w:delText>
          </w:r>
        </w:del>
      </w:ins>
      <w:del w:id="96" w:author="USER" w:date="2018-02-07T20:27:00Z">
        <w:r w:rsidDel="006A3732">
          <w:rPr>
            <w:rFonts w:ascii="微軟正黑體" w:eastAsia="微軟正黑體" w:hAnsi="微軟正黑體" w:cs="微軟正黑體" w:hint="eastAsia"/>
            <w:sz w:val="20"/>
            <w:szCs w:val="20"/>
            <w:lang w:eastAsia="zh-TW"/>
          </w:rPr>
          <w:delText>索取任何佣金</w:delText>
        </w:r>
        <w:r w:rsidDel="006A3732">
          <w:rPr>
            <w:rFonts w:eastAsia="新細明體" w:cs="Arial"/>
            <w:sz w:val="20"/>
            <w:szCs w:val="20"/>
            <w:lang w:eastAsia="zh-TW"/>
          </w:rPr>
          <w:delText>。</w:delText>
        </w:r>
        <w:r w:rsidDel="006A3732">
          <w:rPr>
            <w:rFonts w:eastAsia="新細明體" w:cs="Arial"/>
            <w:sz w:val="20"/>
            <w:szCs w:val="20"/>
            <w:lang w:eastAsia="zh-TW"/>
          </w:rPr>
          <w:delText xml:space="preserve"> </w:delText>
        </w:r>
      </w:del>
    </w:p>
    <w:p w14:paraId="3C550502" w14:textId="77777777" w:rsidR="00B44CAD" w:rsidRDefault="00B44CAD">
      <w:pPr>
        <w:pStyle w:val="a7"/>
        <w:spacing w:before="22" w:line="262" w:lineRule="auto"/>
        <w:ind w:left="854" w:right="118"/>
        <w:jc w:val="both"/>
        <w:rPr>
          <w:rFonts w:cs="Arial"/>
          <w:sz w:val="20"/>
          <w:szCs w:val="20"/>
          <w:lang w:eastAsia="zh-TW"/>
        </w:rPr>
      </w:pPr>
    </w:p>
    <w:p w14:paraId="24ADFC96" w14:textId="3B03BF00" w:rsidR="00B44CAD" w:rsidRDefault="007865A9">
      <w:pPr>
        <w:pStyle w:val="a7"/>
        <w:numPr>
          <w:ilvl w:val="0"/>
          <w:numId w:val="2"/>
        </w:numPr>
        <w:spacing w:before="22" w:line="262" w:lineRule="auto"/>
        <w:ind w:right="118"/>
        <w:jc w:val="both"/>
        <w:rPr>
          <w:rFonts w:cs="Arial"/>
          <w:b/>
          <w:sz w:val="20"/>
          <w:szCs w:val="20"/>
          <w:u w:val="single"/>
          <w:lang w:eastAsia="zh-TW"/>
        </w:rPr>
      </w:pPr>
      <w:r>
        <w:rPr>
          <w:rFonts w:eastAsia="微軟正黑體" w:cs="Arial"/>
          <w:sz w:val="20"/>
          <w:szCs w:val="20"/>
          <w:lang w:eastAsia="zh-TW"/>
        </w:rPr>
        <w:t>如有因除了我方向你方提供的所有由</w:t>
      </w:r>
      <w:del w:id="97" w:author="USER" w:date="2018-02-07T20:27:00Z">
        <w:r w:rsidDel="006A3732">
          <w:rPr>
            <w:rFonts w:asciiTheme="minorEastAsia" w:eastAsiaTheme="minorEastAsia" w:hAnsiTheme="minorEastAsia" w:cs="Arial" w:hint="eastAsia"/>
            <w:sz w:val="20"/>
            <w:szCs w:val="20"/>
            <w:lang w:eastAsia="zh-TW"/>
          </w:rPr>
          <w:delText>發展</w:delText>
        </w:r>
      </w:del>
      <w:ins w:id="98" w:author="USER" w:date="2018-02-07T20:27:00Z">
        <w:r w:rsidR="006A3732">
          <w:rPr>
            <w:rFonts w:asciiTheme="minorEastAsia" w:eastAsiaTheme="minorEastAsia" w:hAnsiTheme="minorEastAsia" w:cs="Arial" w:hint="eastAsia"/>
            <w:sz w:val="20"/>
            <w:szCs w:val="20"/>
            <w:lang w:eastAsia="zh-TW"/>
          </w:rPr>
          <w:t>开发</w:t>
        </w:r>
      </w:ins>
      <w:r>
        <w:rPr>
          <w:rFonts w:eastAsia="微軟正黑體" w:cs="Arial"/>
          <w:sz w:val="20"/>
          <w:szCs w:val="20"/>
          <w:lang w:eastAsia="zh-TW"/>
        </w:rPr>
        <w:t>商</w:t>
      </w:r>
      <w:ins w:id="99" w:author="USER" w:date="2018-02-07T20:27:00Z">
        <w:r w:rsidR="006A3732">
          <w:rPr>
            <w:rFonts w:asciiTheme="minorEastAsia" w:eastAsiaTheme="minorEastAsia" w:hAnsiTheme="minorEastAsia" w:cs="Arial" w:hint="eastAsia"/>
            <w:sz w:val="20"/>
            <w:szCs w:val="20"/>
            <w:lang w:eastAsia="zh-TW"/>
          </w:rPr>
          <w:t>或项目</w:t>
        </w:r>
      </w:ins>
      <w:r>
        <w:rPr>
          <w:rFonts w:eastAsia="微軟正黑體" w:cs="Arial"/>
          <w:sz w:val="20"/>
          <w:szCs w:val="20"/>
          <w:lang w:eastAsia="zh-TW"/>
        </w:rPr>
        <w:t>印制的官方物業宣傳印刷品外</w:t>
      </w:r>
      <w:r>
        <w:rPr>
          <w:rFonts w:eastAsia="微軟正黑體" w:cs="Arial"/>
          <w:sz w:val="20"/>
          <w:szCs w:val="20"/>
          <w:lang w:eastAsia="zh-TW"/>
        </w:rPr>
        <w:t xml:space="preserve">, </w:t>
      </w:r>
      <w:r>
        <w:rPr>
          <w:rFonts w:eastAsia="微軟正黑體" w:cs="Arial"/>
          <w:sz w:val="20"/>
          <w:szCs w:val="20"/>
          <w:lang w:eastAsia="zh-TW"/>
        </w:rPr>
        <w:t>其它因你方提供的資料而引起的誤會而導致買家提出司法訴訟</w:t>
      </w:r>
      <w:r>
        <w:rPr>
          <w:rFonts w:eastAsia="微軟正黑體" w:cs="Arial"/>
          <w:sz w:val="20"/>
          <w:szCs w:val="20"/>
          <w:lang w:eastAsia="zh-TW"/>
        </w:rPr>
        <w:t>,</w:t>
      </w:r>
      <w:del w:id="100" w:author="USER" w:date="2018-02-07T20:28:00Z">
        <w:r w:rsidRPr="005240FF" w:rsidDel="006A3732">
          <w:rPr>
            <w:rFonts w:eastAsia="微軟正黑體" w:cs="Arial"/>
            <w:color w:val="E36C0A" w:themeColor="accent6" w:themeShade="BF"/>
            <w:sz w:val="20"/>
            <w:szCs w:val="20"/>
            <w:lang w:eastAsia="zh-TW"/>
          </w:rPr>
          <w:delText xml:space="preserve"> </w:delText>
        </w:r>
      </w:del>
      <w:ins w:id="101" w:author="USER" w:date="2018-02-07T20:28:00Z">
        <w:r w:rsidR="006A3732">
          <w:rPr>
            <w:rFonts w:eastAsia="微軟正黑體" w:cs="Arial"/>
            <w:color w:val="E36C0A" w:themeColor="accent6" w:themeShade="BF"/>
            <w:sz w:val="20"/>
            <w:szCs w:val="20"/>
            <w:lang w:eastAsia="zh-TW"/>
          </w:rPr>
          <w:t xml:space="preserve"> </w:t>
        </w:r>
      </w:ins>
      <w:del w:id="102" w:author="USER" w:date="2018-02-07T20:28:00Z">
        <w:r w:rsidR="005240FF" w:rsidRPr="006A3732" w:rsidDel="006A3732">
          <w:rPr>
            <w:rFonts w:eastAsia="微軟正黑體" w:cs="Arial" w:hint="eastAsia"/>
            <w:color w:val="000000" w:themeColor="text1"/>
            <w:sz w:val="20"/>
            <w:szCs w:val="20"/>
            <w:lang w:eastAsia="zh-TW"/>
            <w:rPrChange w:id="103" w:author="USER" w:date="2018-02-07T20:28:00Z">
              <w:rPr>
                <w:rFonts w:eastAsia="微軟正黑體" w:cs="Arial" w:hint="eastAsia"/>
                <w:color w:val="E36C0A" w:themeColor="accent6" w:themeShade="BF"/>
                <w:sz w:val="20"/>
                <w:szCs w:val="20"/>
                <w:u w:val="single"/>
                <w:lang w:eastAsia="zh-TW"/>
              </w:rPr>
            </w:rPrChange>
          </w:rPr>
          <w:delText xml:space="preserve">          </w:delText>
        </w:r>
      </w:del>
      <w:ins w:id="104" w:author="floraqian(钱洋)" w:date="2018-02-06T14:24:00Z">
        <w:r w:rsidR="00103D03" w:rsidRPr="006A3732">
          <w:rPr>
            <w:rFonts w:eastAsiaTheme="minorEastAsia" w:cs="Arial" w:hint="eastAsia"/>
            <w:color w:val="000000" w:themeColor="text1"/>
            <w:sz w:val="20"/>
            <w:szCs w:val="20"/>
            <w:lang w:eastAsia="zh-TW"/>
            <w:rPrChange w:id="105" w:author="USER" w:date="2018-02-07T20:28:00Z">
              <w:rPr>
                <w:rFonts w:eastAsiaTheme="minorEastAsia" w:cs="Arial" w:hint="eastAsia"/>
                <w:color w:val="E36C0A" w:themeColor="accent6" w:themeShade="BF"/>
                <w:sz w:val="20"/>
                <w:szCs w:val="20"/>
                <w:u w:val="single"/>
                <w:lang w:eastAsia="zh-TW"/>
              </w:rPr>
            </w:rPrChange>
          </w:rPr>
          <w:t>我方</w:t>
        </w:r>
      </w:ins>
      <w:r>
        <w:rPr>
          <w:rFonts w:eastAsia="微軟正黑體" w:cs="Arial"/>
          <w:sz w:val="20"/>
          <w:szCs w:val="20"/>
          <w:lang w:eastAsia="zh-TW"/>
        </w:rPr>
        <w:t>會向</w:t>
      </w:r>
      <w:ins w:id="106" w:author="USER" w:date="2018-02-07T20:31:00Z">
        <w:r w:rsidR="00B67888">
          <w:rPr>
            <w:rFonts w:eastAsiaTheme="minorEastAsia" w:cs="Arial" w:hint="eastAsia"/>
            <w:sz w:val="20"/>
            <w:szCs w:val="20"/>
            <w:lang w:eastAsia="zh-TW"/>
          </w:rPr>
          <w:t>你方</w:t>
        </w:r>
      </w:ins>
      <w:del w:id="107" w:author="USER" w:date="2018-02-07T20:31:00Z">
        <w:r w:rsidDel="00B67888">
          <w:rPr>
            <w:rFonts w:eastAsia="微軟正黑體" w:cs="Arial"/>
            <w:sz w:val="20"/>
            <w:szCs w:val="20"/>
            <w:lang w:eastAsia="zh-TW"/>
          </w:rPr>
          <w:delText>我們</w:delText>
        </w:r>
        <w:r w:rsidDel="007D3E10">
          <w:rPr>
            <w:rFonts w:eastAsia="微軟正黑體" w:cs="Arial"/>
            <w:sz w:val="20"/>
            <w:szCs w:val="20"/>
            <w:lang w:eastAsia="zh-TW"/>
          </w:rPr>
          <w:delText>的市務推廣伙伴</w:delText>
        </w:r>
      </w:del>
      <w:r>
        <w:rPr>
          <w:rFonts w:eastAsia="微軟正黑體" w:cs="Arial"/>
          <w:sz w:val="20"/>
          <w:szCs w:val="20"/>
          <w:lang w:eastAsia="zh-TW"/>
        </w:rPr>
        <w:t>保留索償的權利</w:t>
      </w:r>
      <w:r>
        <w:rPr>
          <w:rFonts w:eastAsia="新細明體" w:cs="Arial"/>
          <w:sz w:val="20"/>
          <w:szCs w:val="20"/>
          <w:lang w:eastAsia="zh-TW"/>
        </w:rPr>
        <w:t>。</w:t>
      </w:r>
    </w:p>
    <w:p w14:paraId="41BFDEAF" w14:textId="77777777" w:rsidR="00B44CAD" w:rsidRDefault="00B44CAD">
      <w:pPr>
        <w:pStyle w:val="a7"/>
        <w:spacing w:before="22" w:line="262" w:lineRule="auto"/>
        <w:ind w:right="118"/>
        <w:jc w:val="both"/>
        <w:rPr>
          <w:rFonts w:eastAsia="微軟正黑體" w:cs="Arial"/>
          <w:sz w:val="20"/>
          <w:szCs w:val="20"/>
          <w:lang w:eastAsia="zh-TW"/>
        </w:rPr>
      </w:pPr>
    </w:p>
    <w:p w14:paraId="78CEB165" w14:textId="73E1F0D0" w:rsidR="00B44CAD" w:rsidDel="00103D03" w:rsidRDefault="00C818AE">
      <w:pPr>
        <w:pStyle w:val="a7"/>
        <w:numPr>
          <w:ilvl w:val="0"/>
          <w:numId w:val="2"/>
        </w:numPr>
        <w:spacing w:before="22" w:line="262" w:lineRule="auto"/>
        <w:ind w:right="118"/>
        <w:jc w:val="both"/>
        <w:rPr>
          <w:del w:id="108" w:author="floraqian(钱洋)" w:date="2018-02-06T14:25:00Z"/>
          <w:rFonts w:cs="Arial"/>
          <w:b/>
          <w:sz w:val="20"/>
          <w:szCs w:val="20"/>
          <w:u w:val="single"/>
          <w:lang w:eastAsia="zh-TW"/>
        </w:rPr>
      </w:pPr>
      <w:del w:id="109" w:author="floraqian(钱洋)" w:date="2018-02-06T14:24:00Z">
        <w:r w:rsidRPr="00103D03" w:rsidDel="00103D03">
          <w:rPr>
            <w:rFonts w:eastAsia="微軟正黑體" w:cs="Arial"/>
            <w:color w:val="E36C0A" w:themeColor="accent6" w:themeShade="BF"/>
            <w:sz w:val="20"/>
            <w:szCs w:val="20"/>
            <w:u w:val="single"/>
            <w:lang w:eastAsia="zh-TW"/>
          </w:rPr>
          <w:delText xml:space="preserve">        </w:delText>
        </w:r>
        <w:r w:rsidR="007865A9" w:rsidRPr="00103D03" w:rsidDel="00103D03">
          <w:rPr>
            <w:rFonts w:eastAsia="微軟正黑體" w:cs="Arial" w:hint="eastAsia"/>
            <w:sz w:val="20"/>
            <w:szCs w:val="20"/>
            <w:lang w:eastAsia="zh-TW"/>
          </w:rPr>
          <w:delText>會把發展商</w:delText>
        </w:r>
      </w:del>
      <w:ins w:id="110" w:author="floraqian(钱洋)" w:date="2018-02-06T14:24:00Z">
        <w:r w:rsidR="00103D03" w:rsidRPr="00103D03">
          <w:rPr>
            <w:rFonts w:eastAsiaTheme="minorEastAsia" w:cs="Arial" w:hint="eastAsia"/>
            <w:sz w:val="20"/>
            <w:szCs w:val="20"/>
            <w:lang w:eastAsia="zh-TW"/>
          </w:rPr>
          <w:t>请</w:t>
        </w:r>
      </w:ins>
      <w:ins w:id="111" w:author="floraqian(钱洋)" w:date="2018-02-06T14:25:00Z">
        <w:r w:rsidR="00103D03">
          <w:rPr>
            <w:rFonts w:eastAsiaTheme="minorEastAsia" w:cs="Arial" w:hint="eastAsia"/>
            <w:sz w:val="20"/>
            <w:szCs w:val="20"/>
            <w:lang w:eastAsia="zh-TW"/>
          </w:rPr>
          <w:t>把</w:t>
        </w:r>
      </w:ins>
      <w:r w:rsidR="007865A9" w:rsidRPr="00103D03">
        <w:rPr>
          <w:rFonts w:eastAsia="微軟正黑體" w:cs="Arial" w:hint="eastAsia"/>
          <w:sz w:val="20"/>
          <w:szCs w:val="20"/>
          <w:lang w:eastAsia="zh-TW"/>
        </w:rPr>
        <w:t>提供給你方的宣傳印刷品保持最佳的狀態</w:t>
      </w:r>
      <w:r w:rsidR="007865A9" w:rsidRPr="00103D03">
        <w:rPr>
          <w:rFonts w:eastAsia="微軟正黑體" w:cs="Arial"/>
          <w:sz w:val="20"/>
          <w:szCs w:val="20"/>
          <w:lang w:eastAsia="zh-TW"/>
        </w:rPr>
        <w:t>,</w:t>
      </w:r>
      <w:ins w:id="112" w:author="floraqian(钱洋)" w:date="2018-02-06T14:25:00Z">
        <w:r w:rsidR="00103D03">
          <w:rPr>
            <w:rFonts w:eastAsiaTheme="minorEastAsia" w:cs="Arial" w:hint="eastAsia"/>
            <w:sz w:val="20"/>
            <w:szCs w:val="20"/>
            <w:lang w:eastAsia="zh-TW"/>
          </w:rPr>
          <w:t>且不得进行任何更改</w:t>
        </w:r>
      </w:ins>
      <w:del w:id="113" w:author="floraqian(钱洋)" w:date="2018-02-06T14:25:00Z">
        <w:r w:rsidR="007865A9" w:rsidRPr="00103D03" w:rsidDel="00103D03">
          <w:rPr>
            <w:rFonts w:eastAsia="微軟正黑體" w:cs="Arial"/>
            <w:sz w:val="20"/>
            <w:szCs w:val="20"/>
            <w:lang w:eastAsia="zh-TW"/>
          </w:rPr>
          <w:delText xml:space="preserve"> </w:delText>
        </w:r>
        <w:r w:rsidR="007865A9" w:rsidRPr="00103D03" w:rsidDel="00103D03">
          <w:rPr>
            <w:rFonts w:eastAsia="微軟正黑體" w:cs="Arial" w:hint="eastAsia"/>
            <w:sz w:val="20"/>
            <w:szCs w:val="20"/>
            <w:lang w:eastAsia="zh-TW"/>
          </w:rPr>
          <w:delText>如印刷品有任何損毀</w:delText>
        </w:r>
        <w:r w:rsidR="007865A9" w:rsidDel="00103D03">
          <w:rPr>
            <w:rFonts w:eastAsia="微軟正黑體" w:cs="Arial"/>
            <w:sz w:val="20"/>
            <w:szCs w:val="20"/>
            <w:lang w:eastAsia="zh-TW"/>
          </w:rPr>
          <w:delText xml:space="preserve">, </w:delText>
        </w:r>
        <w:r w:rsidR="007865A9" w:rsidDel="00103D03">
          <w:rPr>
            <w:rFonts w:eastAsia="微軟正黑體" w:cs="Arial"/>
            <w:sz w:val="20"/>
            <w:szCs w:val="20"/>
            <w:lang w:eastAsia="zh-TW"/>
          </w:rPr>
          <w:delText>我方會負全責替你方更換或補償</w:delText>
        </w:r>
        <w:r w:rsidR="007865A9" w:rsidDel="00103D03">
          <w:rPr>
            <w:rFonts w:eastAsia="新細明體" w:cs="Arial"/>
            <w:sz w:val="20"/>
            <w:szCs w:val="20"/>
            <w:lang w:eastAsia="zh-TW"/>
          </w:rPr>
          <w:delText>。</w:delText>
        </w:r>
      </w:del>
    </w:p>
    <w:p w14:paraId="2C785705" w14:textId="77777777" w:rsidR="00B44CAD" w:rsidRPr="00103D03" w:rsidRDefault="00B44CAD">
      <w:pPr>
        <w:pStyle w:val="a7"/>
        <w:numPr>
          <w:ilvl w:val="0"/>
          <w:numId w:val="2"/>
        </w:numPr>
        <w:spacing w:before="22" w:line="262" w:lineRule="auto"/>
        <w:ind w:right="118"/>
        <w:jc w:val="both"/>
        <w:rPr>
          <w:rFonts w:cs="Arial"/>
          <w:sz w:val="20"/>
          <w:szCs w:val="20"/>
          <w:lang w:eastAsia="zh-TW"/>
        </w:rPr>
        <w:pPrChange w:id="114" w:author="floraqian(钱洋)" w:date="2018-02-06T14:25:00Z">
          <w:pPr>
            <w:pStyle w:val="a7"/>
            <w:spacing w:before="22" w:line="262" w:lineRule="auto"/>
            <w:ind w:left="854" w:right="118"/>
            <w:jc w:val="both"/>
          </w:pPr>
        </w:pPrChange>
      </w:pPr>
    </w:p>
    <w:p w14:paraId="1FAF20E0" w14:textId="77777777" w:rsidR="00B44CAD" w:rsidRDefault="00B44CAD">
      <w:pPr>
        <w:pStyle w:val="af"/>
        <w:rPr>
          <w:rFonts w:ascii="Arial" w:hAnsi="Arial" w:cs="Arial"/>
          <w:b/>
          <w:sz w:val="20"/>
          <w:szCs w:val="20"/>
          <w:u w:val="single"/>
          <w:lang w:eastAsia="zh-TW"/>
        </w:rPr>
      </w:pPr>
    </w:p>
    <w:p w14:paraId="1C8D04D9" w14:textId="6ADB2973" w:rsidR="00B44CAD" w:rsidRDefault="007865A9">
      <w:pPr>
        <w:pStyle w:val="a7"/>
        <w:numPr>
          <w:ilvl w:val="0"/>
          <w:numId w:val="2"/>
        </w:numPr>
        <w:spacing w:before="22" w:line="262" w:lineRule="auto"/>
        <w:ind w:right="118"/>
        <w:jc w:val="both"/>
        <w:rPr>
          <w:rFonts w:cs="Arial"/>
          <w:b/>
          <w:sz w:val="20"/>
          <w:szCs w:val="20"/>
          <w:u w:val="single"/>
          <w:lang w:eastAsia="zh-TW"/>
        </w:rPr>
      </w:pPr>
      <w:r>
        <w:rPr>
          <w:rFonts w:eastAsia="微軟正黑體" w:cs="Arial"/>
          <w:sz w:val="20"/>
          <w:szCs w:val="20"/>
          <w:lang w:eastAsia="zh-TW"/>
        </w:rPr>
        <w:t>你方不准在未經</w:t>
      </w:r>
      <w:del w:id="115" w:author="USER" w:date="2018-02-07T20:28:00Z">
        <w:r w:rsidR="00C818AE" w:rsidRPr="005240FF" w:rsidDel="006A3732">
          <w:rPr>
            <w:rFonts w:ascii="新細明體" w:eastAsia="新細明體" w:hAnsi="新細明體" w:cs="Arial" w:hint="eastAsia"/>
            <w:color w:val="E36C0A" w:themeColor="accent6" w:themeShade="BF"/>
            <w:sz w:val="20"/>
            <w:szCs w:val="20"/>
            <w:u w:val="single"/>
            <w:lang w:eastAsia="zh-TW"/>
          </w:rPr>
          <w:delText xml:space="preserve">        </w:delText>
        </w:r>
      </w:del>
      <w:r>
        <w:rPr>
          <w:rFonts w:eastAsia="微軟正黑體" w:cs="Arial"/>
          <w:sz w:val="20"/>
          <w:szCs w:val="20"/>
          <w:lang w:eastAsia="zh-TW"/>
        </w:rPr>
        <w:t>同意下或在我們提供的項目銷售協議中提出的範圍外向買家提供任何</w:t>
      </w:r>
      <w:ins w:id="116" w:author="USER" w:date="2018-02-07T20:29:00Z">
        <w:r w:rsidR="006A3732">
          <w:rPr>
            <w:rFonts w:asciiTheme="minorEastAsia" w:eastAsiaTheme="minorEastAsia" w:hAnsiTheme="minorEastAsia" w:cs="Arial" w:hint="eastAsia"/>
            <w:sz w:val="20"/>
            <w:szCs w:val="20"/>
            <w:lang w:eastAsia="zh-TW"/>
          </w:rPr>
          <w:t>不正当的</w:t>
        </w:r>
      </w:ins>
      <w:r>
        <w:rPr>
          <w:rFonts w:eastAsia="微軟正黑體" w:cs="Arial"/>
          <w:sz w:val="20"/>
          <w:szCs w:val="20"/>
          <w:lang w:eastAsia="zh-TW"/>
        </w:rPr>
        <w:t>折扣優惠</w:t>
      </w:r>
      <w:r>
        <w:rPr>
          <w:rFonts w:eastAsia="新細明體" w:cs="Arial"/>
          <w:sz w:val="20"/>
          <w:szCs w:val="20"/>
          <w:lang w:eastAsia="zh-TW"/>
        </w:rPr>
        <w:t>。</w:t>
      </w:r>
    </w:p>
    <w:p w14:paraId="68FFB9A5" w14:textId="77777777" w:rsidR="00B44CAD" w:rsidRDefault="00B44CAD">
      <w:pPr>
        <w:pStyle w:val="af"/>
        <w:rPr>
          <w:rFonts w:ascii="Arial" w:hAnsi="Arial" w:cs="Arial"/>
          <w:b/>
          <w:sz w:val="20"/>
          <w:szCs w:val="20"/>
          <w:u w:val="single"/>
          <w:lang w:eastAsia="zh-TW"/>
        </w:rPr>
      </w:pPr>
    </w:p>
    <w:p w14:paraId="3581CD5A" w14:textId="77777777" w:rsidR="00B44CAD" w:rsidDel="006A3732" w:rsidRDefault="00B44CAD">
      <w:pPr>
        <w:pStyle w:val="af"/>
        <w:rPr>
          <w:del w:id="117" w:author="USER" w:date="2018-02-07T20:29:00Z"/>
          <w:rFonts w:ascii="Arial" w:hAnsi="Arial" w:cs="Arial"/>
          <w:b/>
          <w:sz w:val="20"/>
          <w:szCs w:val="20"/>
          <w:u w:val="single"/>
          <w:lang w:eastAsia="zh-TW"/>
        </w:rPr>
      </w:pPr>
    </w:p>
    <w:p w14:paraId="4FAFCA70" w14:textId="1A477181" w:rsidR="00B44CAD" w:rsidDel="006A3732" w:rsidRDefault="007865A9" w:rsidP="006A3732">
      <w:pPr>
        <w:pStyle w:val="a7"/>
        <w:numPr>
          <w:ilvl w:val="0"/>
          <w:numId w:val="2"/>
        </w:numPr>
        <w:spacing w:before="22" w:line="262" w:lineRule="auto"/>
        <w:ind w:left="0" w:right="118"/>
        <w:jc w:val="both"/>
        <w:rPr>
          <w:del w:id="118" w:author="USER" w:date="2018-02-07T20:29:00Z"/>
          <w:rFonts w:cs="Arial"/>
          <w:b/>
          <w:sz w:val="20"/>
          <w:szCs w:val="20"/>
          <w:u w:val="single"/>
          <w:lang w:eastAsia="zh-TW"/>
        </w:rPr>
        <w:pPrChange w:id="119" w:author="USER" w:date="2018-02-07T20:29:00Z">
          <w:pPr>
            <w:pStyle w:val="a7"/>
            <w:numPr>
              <w:numId w:val="2"/>
            </w:numPr>
            <w:spacing w:before="22" w:line="262" w:lineRule="auto"/>
            <w:ind w:left="854" w:right="118" w:hanging="360"/>
            <w:jc w:val="both"/>
          </w:pPr>
        </w:pPrChange>
      </w:pPr>
      <w:commentRangeStart w:id="120"/>
      <w:del w:id="121" w:author="USER" w:date="2018-02-07T20:29:00Z">
        <w:r w:rsidDel="006A3732">
          <w:rPr>
            <w:rFonts w:eastAsia="微軟正黑體" w:cs="Arial"/>
            <w:sz w:val="20"/>
            <w:szCs w:val="20"/>
            <w:lang w:eastAsia="zh-TW"/>
          </w:rPr>
          <w:delText>買方</w:delText>
        </w:r>
        <w:r w:rsidDel="006A3732">
          <w:rPr>
            <w:rFonts w:eastAsia="新細明體" w:cs="Arial"/>
            <w:sz w:val="20"/>
            <w:szCs w:val="20"/>
            <w:lang w:val="en-GB" w:eastAsia="zh-TW"/>
          </w:rPr>
          <w:delText>要從我方提供的律師名單中挑選律師以購買物業及處理相關的法律文件</w:delText>
        </w:r>
        <w:commentRangeEnd w:id="120"/>
        <w:r w:rsidDel="006A3732">
          <w:rPr>
            <w:rStyle w:val="ae"/>
            <w:rFonts w:asciiTheme="minorHAnsi" w:eastAsia="新細明體" w:hAnsiTheme="minorHAnsi"/>
          </w:rPr>
          <w:commentReference w:id="120"/>
        </w:r>
        <w:r w:rsidDel="006A3732">
          <w:rPr>
            <w:rFonts w:eastAsia="新細明體" w:cs="Arial"/>
            <w:sz w:val="20"/>
            <w:szCs w:val="20"/>
            <w:lang w:eastAsia="zh-TW"/>
          </w:rPr>
          <w:delText>。</w:delText>
        </w:r>
      </w:del>
    </w:p>
    <w:p w14:paraId="25F6153D" w14:textId="77777777" w:rsidR="00B44CAD" w:rsidRDefault="00B44CAD" w:rsidP="006A3732">
      <w:pPr>
        <w:pStyle w:val="a7"/>
        <w:spacing w:before="22" w:line="262" w:lineRule="auto"/>
        <w:ind w:left="0" w:right="118"/>
        <w:jc w:val="both"/>
        <w:rPr>
          <w:rFonts w:eastAsia="新細明體" w:cs="Arial"/>
          <w:b/>
          <w:sz w:val="20"/>
          <w:szCs w:val="20"/>
          <w:u w:val="single"/>
          <w:lang w:eastAsia="zh-TW"/>
        </w:rPr>
        <w:pPrChange w:id="122" w:author="USER" w:date="2018-02-07T20:29:00Z">
          <w:pPr>
            <w:pStyle w:val="a7"/>
            <w:spacing w:before="22" w:line="262" w:lineRule="auto"/>
            <w:ind w:left="854" w:right="118"/>
            <w:jc w:val="both"/>
          </w:pPr>
        </w:pPrChange>
      </w:pPr>
    </w:p>
    <w:p w14:paraId="6C9983DF" w14:textId="77777777" w:rsidR="00B44CAD" w:rsidRDefault="00B44CAD">
      <w:pPr>
        <w:pStyle w:val="a7"/>
        <w:spacing w:before="22" w:line="262" w:lineRule="auto"/>
        <w:ind w:left="854" w:right="118"/>
        <w:jc w:val="both"/>
        <w:rPr>
          <w:rFonts w:cs="Arial"/>
          <w:b/>
          <w:sz w:val="20"/>
          <w:szCs w:val="20"/>
          <w:u w:val="single"/>
          <w:lang w:eastAsia="zh-TW"/>
        </w:rPr>
      </w:pPr>
    </w:p>
    <w:p w14:paraId="5865037D" w14:textId="77777777" w:rsidR="00B44CAD" w:rsidRDefault="007865A9">
      <w:pPr>
        <w:pStyle w:val="a7"/>
        <w:spacing w:before="22" w:line="262" w:lineRule="auto"/>
        <w:ind w:left="0" w:right="118"/>
        <w:jc w:val="both"/>
        <w:rPr>
          <w:rFonts w:eastAsia="新細明體" w:cs="Arial"/>
          <w:sz w:val="20"/>
          <w:szCs w:val="20"/>
          <w:lang w:eastAsia="zh-TW"/>
        </w:rPr>
      </w:pPr>
      <w:r>
        <w:rPr>
          <w:rFonts w:eastAsia="微軟正黑體" w:cs="Arial"/>
          <w:sz w:val="20"/>
          <w:szCs w:val="20"/>
          <w:lang w:eastAsia="zh-TW"/>
        </w:rPr>
        <w:t>我們相信以上的條件已足夠及明確</w:t>
      </w:r>
      <w:proofErr w:type="gramStart"/>
      <w:r>
        <w:rPr>
          <w:rFonts w:eastAsia="微軟正黑體" w:cs="Arial"/>
          <w:sz w:val="20"/>
          <w:szCs w:val="20"/>
          <w:lang w:eastAsia="zh-TW"/>
        </w:rPr>
        <w:t>清楚</w:t>
      </w:r>
      <w:r>
        <w:rPr>
          <w:rFonts w:eastAsia="微軟正黑體" w:cs="Arial"/>
          <w:sz w:val="20"/>
          <w:szCs w:val="20"/>
          <w:lang w:eastAsia="zh-TW"/>
        </w:rPr>
        <w:t>,</w:t>
      </w:r>
      <w:proofErr w:type="gramEnd"/>
      <w:r>
        <w:rPr>
          <w:rFonts w:eastAsia="微軟正黑體" w:cs="Arial"/>
          <w:sz w:val="20"/>
          <w:szCs w:val="20"/>
          <w:lang w:eastAsia="zh-TW"/>
        </w:rPr>
        <w:t xml:space="preserve"> </w:t>
      </w:r>
      <w:r>
        <w:rPr>
          <w:rFonts w:eastAsia="微軟正黑體" w:cs="Arial"/>
          <w:sz w:val="20"/>
          <w:szCs w:val="20"/>
          <w:lang w:eastAsia="zh-TW"/>
        </w:rPr>
        <w:t>如你方同意接受協議的條款及制約</w:t>
      </w:r>
      <w:r>
        <w:rPr>
          <w:rFonts w:eastAsia="微軟正黑體" w:cs="Arial"/>
          <w:sz w:val="20"/>
          <w:szCs w:val="20"/>
          <w:lang w:eastAsia="zh-TW"/>
        </w:rPr>
        <w:t xml:space="preserve">, </w:t>
      </w:r>
      <w:r>
        <w:rPr>
          <w:rFonts w:eastAsia="微軟正黑體" w:cs="Arial"/>
          <w:sz w:val="20"/>
          <w:szCs w:val="20"/>
          <w:lang w:eastAsia="zh-TW"/>
        </w:rPr>
        <w:t>請在下方簽署並把一份副本寄回我們的公司以作記錄</w:t>
      </w:r>
      <w:r>
        <w:rPr>
          <w:rFonts w:eastAsia="新細明體" w:cs="Arial"/>
          <w:sz w:val="20"/>
          <w:szCs w:val="20"/>
          <w:lang w:eastAsia="zh-TW"/>
        </w:rPr>
        <w:t>。</w:t>
      </w:r>
    </w:p>
    <w:p w14:paraId="3643A774" w14:textId="77777777" w:rsidR="00B44CAD" w:rsidRDefault="00B44CAD">
      <w:pPr>
        <w:pStyle w:val="a7"/>
        <w:spacing w:before="22" w:line="262" w:lineRule="auto"/>
        <w:ind w:left="0" w:right="118"/>
        <w:jc w:val="both"/>
        <w:rPr>
          <w:rFonts w:eastAsia="新細明體" w:cs="Arial"/>
          <w:sz w:val="20"/>
          <w:szCs w:val="20"/>
          <w:lang w:eastAsia="zh-TW"/>
        </w:rPr>
      </w:pPr>
    </w:p>
    <w:p w14:paraId="5C7BED33" w14:textId="77777777" w:rsidR="00B44CAD" w:rsidRDefault="007865A9">
      <w:pPr>
        <w:pStyle w:val="a7"/>
        <w:spacing w:before="22" w:line="262" w:lineRule="auto"/>
        <w:ind w:left="0" w:right="118"/>
        <w:jc w:val="both"/>
        <w:rPr>
          <w:rFonts w:cs="Arial"/>
          <w:sz w:val="20"/>
          <w:szCs w:val="20"/>
          <w:lang w:eastAsia="zh-TW"/>
        </w:rPr>
      </w:pPr>
      <w:r>
        <w:rPr>
          <w:rFonts w:eastAsia="新細明體" w:cs="Arial"/>
          <w:sz w:val="20"/>
          <w:szCs w:val="20"/>
          <w:lang w:eastAsia="zh-TW"/>
        </w:rPr>
        <w:t>謝謝。</w:t>
      </w:r>
    </w:p>
    <w:p w14:paraId="19479220" w14:textId="77777777" w:rsidR="00B44CAD" w:rsidRDefault="00B44CAD">
      <w:pPr>
        <w:pStyle w:val="a7"/>
        <w:spacing w:before="22" w:line="262" w:lineRule="auto"/>
        <w:ind w:left="0" w:right="118"/>
        <w:jc w:val="both"/>
        <w:rPr>
          <w:rFonts w:cs="Arial"/>
          <w:sz w:val="20"/>
          <w:szCs w:val="20"/>
          <w:lang w:eastAsia="zh-TW"/>
        </w:rPr>
      </w:pPr>
    </w:p>
    <w:p w14:paraId="69BD8BDF" w14:textId="77777777" w:rsidR="00B44CAD" w:rsidRDefault="00B44CAD">
      <w:pPr>
        <w:pStyle w:val="a7"/>
        <w:spacing w:before="22" w:line="262" w:lineRule="auto"/>
        <w:ind w:left="0" w:right="118"/>
        <w:jc w:val="both"/>
        <w:rPr>
          <w:rFonts w:cs="Arial"/>
          <w:b/>
          <w:sz w:val="20"/>
          <w:szCs w:val="20"/>
          <w:lang w:eastAsia="zh-TW"/>
        </w:rPr>
      </w:pPr>
    </w:p>
    <w:p w14:paraId="27ABD755" w14:textId="77777777" w:rsidR="00B44CAD" w:rsidRDefault="00B44CAD">
      <w:pPr>
        <w:pStyle w:val="a7"/>
        <w:spacing w:before="22" w:line="262" w:lineRule="auto"/>
        <w:ind w:left="0" w:right="118"/>
        <w:jc w:val="both"/>
        <w:rPr>
          <w:rFonts w:cs="Arial"/>
          <w:b/>
          <w:sz w:val="20"/>
          <w:szCs w:val="20"/>
          <w:lang w:eastAsia="zh-TW"/>
        </w:rPr>
      </w:pPr>
    </w:p>
    <w:p w14:paraId="0670B23F" w14:textId="77777777" w:rsidR="00B44CAD" w:rsidRDefault="007865A9">
      <w:pPr>
        <w:pStyle w:val="a7"/>
        <w:spacing w:before="22" w:line="262" w:lineRule="auto"/>
        <w:ind w:left="0" w:right="118"/>
        <w:jc w:val="both"/>
        <w:rPr>
          <w:rFonts w:cs="Arial"/>
          <w:b/>
          <w:sz w:val="20"/>
          <w:szCs w:val="20"/>
          <w:lang w:eastAsia="zh-TW"/>
        </w:rPr>
      </w:pPr>
      <w:r>
        <w:rPr>
          <w:rFonts w:cs="Arial"/>
          <w:b/>
          <w:sz w:val="20"/>
          <w:szCs w:val="20"/>
          <w:lang w:eastAsia="zh-TW"/>
        </w:rPr>
        <w:t>_____________________</w:t>
      </w:r>
    </w:p>
    <w:p w14:paraId="2C72D09D" w14:textId="77777777" w:rsidR="00B44CAD" w:rsidRDefault="00B44CAD">
      <w:pPr>
        <w:pStyle w:val="a7"/>
        <w:spacing w:before="22" w:line="262" w:lineRule="auto"/>
        <w:ind w:left="0" w:right="118"/>
        <w:jc w:val="both"/>
        <w:rPr>
          <w:rFonts w:cs="Arial"/>
          <w:b/>
          <w:sz w:val="20"/>
          <w:szCs w:val="20"/>
          <w:lang w:eastAsia="zh-TW"/>
        </w:rPr>
      </w:pPr>
    </w:p>
    <w:p w14:paraId="4BB9D394" w14:textId="77777777" w:rsidR="00B44CAD" w:rsidRDefault="007865A9">
      <w:pPr>
        <w:pStyle w:val="a7"/>
        <w:spacing w:before="22" w:line="262" w:lineRule="auto"/>
        <w:ind w:left="0" w:right="118"/>
        <w:jc w:val="both"/>
        <w:rPr>
          <w:rFonts w:cs="Arial"/>
          <w:b/>
          <w:sz w:val="20"/>
          <w:szCs w:val="20"/>
          <w:lang w:eastAsia="zh-TW"/>
        </w:rPr>
      </w:pPr>
      <w:r>
        <w:rPr>
          <w:rFonts w:ascii="微軟正黑體" w:eastAsia="微軟正黑體" w:hAnsi="微軟正黑體" w:cs="微軟正黑體" w:hint="eastAsia"/>
          <w:b/>
          <w:sz w:val="20"/>
          <w:szCs w:val="20"/>
          <w:lang w:eastAsia="zh-TW"/>
        </w:rPr>
        <w:t>經授權的簽署</w:t>
      </w:r>
    </w:p>
    <w:p w14:paraId="32F6A59D" w14:textId="77777777" w:rsidR="00B44CAD" w:rsidRDefault="00B44CAD">
      <w:pPr>
        <w:pStyle w:val="a7"/>
        <w:spacing w:before="22" w:line="262" w:lineRule="auto"/>
        <w:ind w:left="0" w:right="118"/>
        <w:jc w:val="both"/>
        <w:rPr>
          <w:rFonts w:cs="Arial"/>
          <w:b/>
          <w:sz w:val="20"/>
          <w:szCs w:val="20"/>
          <w:lang w:eastAsia="zh-TW"/>
        </w:rPr>
      </w:pPr>
    </w:p>
    <w:p w14:paraId="3B3C5180" w14:textId="77777777" w:rsidR="00B44CAD" w:rsidRDefault="00B44CAD">
      <w:pPr>
        <w:pStyle w:val="a7"/>
        <w:spacing w:before="22" w:line="262" w:lineRule="auto"/>
        <w:ind w:left="0" w:right="118"/>
        <w:jc w:val="both"/>
        <w:rPr>
          <w:rFonts w:cs="Arial"/>
          <w:b/>
          <w:sz w:val="20"/>
          <w:szCs w:val="20"/>
          <w:lang w:eastAsia="zh-TW"/>
        </w:rPr>
      </w:pPr>
    </w:p>
    <w:p w14:paraId="140F70B2" w14:textId="1D62D4BE" w:rsidR="00B44CAD" w:rsidRDefault="006A3732">
      <w:pPr>
        <w:pStyle w:val="a7"/>
        <w:spacing w:before="22" w:line="262" w:lineRule="auto"/>
        <w:ind w:left="0" w:right="118"/>
        <w:jc w:val="both"/>
        <w:rPr>
          <w:rFonts w:cs="Arial"/>
          <w:b/>
          <w:sz w:val="20"/>
          <w:szCs w:val="20"/>
          <w:lang w:eastAsia="zh-TW"/>
        </w:rPr>
      </w:pPr>
      <w:r>
        <w:rPr>
          <w:rFonts w:cs="Arial"/>
          <w:b/>
          <w:noProof/>
          <w:sz w:val="20"/>
          <w:szCs w:val="20"/>
        </w:rPr>
        <mc:AlternateContent>
          <mc:Choice Requires="wps">
            <w:drawing>
              <wp:anchor distT="4294967295" distB="4294967295" distL="114300" distR="114300" simplePos="0" relativeHeight="251659264" behindDoc="0" locked="0" layoutInCell="1" allowOverlap="1" wp14:anchorId="24BA5B14" wp14:editId="159C046F">
                <wp:simplePos x="0" y="0"/>
                <wp:positionH relativeFrom="column">
                  <wp:posOffset>-17145</wp:posOffset>
                </wp:positionH>
                <wp:positionV relativeFrom="paragraph">
                  <wp:posOffset>127634</wp:posOffset>
                </wp:positionV>
                <wp:extent cx="5947410" cy="0"/>
                <wp:effectExtent l="0" t="0" r="0" b="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7410" cy="0"/>
                        </a:xfrm>
                        <a:prstGeom prst="straightConnector1">
                          <a:avLst/>
                        </a:prstGeom>
                        <a:noFill/>
                        <a:ln w="952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56BD337" id="_x0000_t32" coordsize="21600,21600" o:spt="32" o:oned="t" path="m,l21600,21600e" filled="f">
                <v:path arrowok="t" fillok="f" o:connecttype="none"/>
                <o:lock v:ext="edit" shapetype="t"/>
              </v:shapetype>
              <v:shape id="AutoShape 19" o:spid="_x0000_s1026" type="#_x0000_t32" style="position:absolute;margin-left:-1.35pt;margin-top:10.05pt;width:468.3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"/>
            </w:pict>
          </mc:Fallback>
        </mc:AlternateContent>
      </w:r>
    </w:p>
    <w:p w14:paraId="2F63244C" w14:textId="77777777" w:rsidR="00B44CAD" w:rsidRDefault="00B44CAD">
      <w:pPr>
        <w:pStyle w:val="a7"/>
        <w:spacing w:before="22" w:line="262" w:lineRule="auto"/>
        <w:ind w:left="0" w:right="118"/>
        <w:jc w:val="both"/>
        <w:rPr>
          <w:rFonts w:cs="Arial"/>
          <w:b/>
          <w:sz w:val="20"/>
          <w:szCs w:val="20"/>
          <w:lang w:eastAsia="zh-TW"/>
        </w:rPr>
      </w:pPr>
    </w:p>
    <w:p w14:paraId="097443F7" w14:textId="77777777" w:rsidR="00B44CAD" w:rsidRDefault="007865A9">
      <w:pPr>
        <w:pStyle w:val="a7"/>
        <w:spacing w:before="22" w:line="262" w:lineRule="auto"/>
        <w:ind w:left="200" w:right="118" w:hangingChars="100" w:hanging="200"/>
        <w:rPr>
          <w:rFonts w:eastAsia="微軟正黑體" w:cs="Arial"/>
          <w:b/>
          <w:sz w:val="20"/>
          <w:szCs w:val="20"/>
          <w:lang w:eastAsia="zh-TW"/>
        </w:rPr>
      </w:pPr>
      <w:r>
        <w:rPr>
          <w:rFonts w:eastAsia="微軟正黑體" w:cs="Arial"/>
          <w:b/>
          <w:sz w:val="20"/>
          <w:szCs w:val="20"/>
          <w:lang w:eastAsia="zh-TW"/>
        </w:rPr>
        <w:t>本人／吾等</w:t>
      </w:r>
      <w:r>
        <w:rPr>
          <w:rFonts w:eastAsia="微軟正黑體" w:cs="Arial"/>
          <w:b/>
          <w:sz w:val="20"/>
          <w:szCs w:val="20"/>
          <w:lang w:eastAsia="zh-TW"/>
        </w:rPr>
        <w:t>_______________________________________________________________________________</w:t>
      </w:r>
    </w:p>
    <w:p w14:paraId="4C6011BA" w14:textId="77777777" w:rsidR="00B44CAD" w:rsidRDefault="00B44CAD">
      <w:pPr>
        <w:pStyle w:val="a7"/>
        <w:spacing w:before="22" w:line="262" w:lineRule="auto"/>
        <w:ind w:left="200" w:right="118" w:hangingChars="100" w:hanging="200"/>
        <w:rPr>
          <w:rFonts w:eastAsia="微軟正黑體" w:cs="Arial"/>
          <w:b/>
          <w:sz w:val="20"/>
          <w:szCs w:val="20"/>
          <w:lang w:eastAsia="zh-TW"/>
        </w:rPr>
      </w:pPr>
    </w:p>
    <w:p w14:paraId="1C94F2DA" w14:textId="77777777" w:rsidR="00B44CAD" w:rsidRDefault="007865A9">
      <w:pPr>
        <w:pStyle w:val="a7"/>
        <w:spacing w:before="22" w:line="262" w:lineRule="auto"/>
        <w:ind w:left="0" w:right="118"/>
        <w:jc w:val="both"/>
        <w:rPr>
          <w:rFonts w:cs="Arial"/>
          <w:sz w:val="20"/>
          <w:szCs w:val="20"/>
          <w:lang w:eastAsia="zh-TW"/>
        </w:rPr>
      </w:pPr>
      <w:r>
        <w:rPr>
          <w:rFonts w:eastAsia="微軟正黑體" w:cs="Arial"/>
          <w:sz w:val="20"/>
          <w:szCs w:val="20"/>
          <w:lang w:eastAsia="zh-TW"/>
        </w:rPr>
        <w:t>____________________________________________</w:t>
      </w:r>
      <w:r>
        <w:rPr>
          <w:rFonts w:eastAsia="微軟正黑體" w:cs="Arial"/>
          <w:sz w:val="20"/>
          <w:szCs w:val="20"/>
          <w:lang w:eastAsia="zh-TW"/>
        </w:rPr>
        <w:t>同意以上之申請及明白上述申請受保單合約內之條款約束</w:t>
      </w:r>
      <w:r>
        <w:rPr>
          <w:rFonts w:eastAsia="新細明體" w:cs="Arial"/>
          <w:sz w:val="20"/>
          <w:szCs w:val="20"/>
          <w:lang w:eastAsia="zh-TW"/>
        </w:rPr>
        <w:t>。</w:t>
      </w:r>
    </w:p>
    <w:p w14:paraId="1935465A" w14:textId="77777777" w:rsidR="00B44CAD" w:rsidRDefault="00B44CAD">
      <w:pPr>
        <w:pStyle w:val="a7"/>
        <w:spacing w:before="22" w:line="262" w:lineRule="auto"/>
        <w:ind w:left="0" w:right="118"/>
        <w:rPr>
          <w:rFonts w:cs="Arial"/>
          <w:sz w:val="20"/>
          <w:szCs w:val="20"/>
          <w:lang w:eastAsia="zh-TW"/>
        </w:rPr>
      </w:pPr>
    </w:p>
    <w:p w14:paraId="2BD8A42B" w14:textId="77777777" w:rsidR="00B44CAD" w:rsidRDefault="00B44CAD">
      <w:pPr>
        <w:pStyle w:val="a7"/>
        <w:spacing w:before="22" w:line="262" w:lineRule="auto"/>
        <w:ind w:left="0" w:right="118"/>
        <w:jc w:val="both"/>
        <w:rPr>
          <w:rFonts w:cs="Arial"/>
          <w:sz w:val="20"/>
          <w:szCs w:val="20"/>
          <w:lang w:eastAsia="zh-TW"/>
        </w:rPr>
      </w:pPr>
    </w:p>
    <w:p w14:paraId="311EC550" w14:textId="77777777" w:rsidR="00B44CAD" w:rsidRDefault="00B44CAD">
      <w:pPr>
        <w:pStyle w:val="a7"/>
        <w:spacing w:before="22" w:line="262" w:lineRule="auto"/>
        <w:ind w:left="0" w:right="118"/>
        <w:jc w:val="both"/>
        <w:rPr>
          <w:rFonts w:cs="Arial"/>
          <w:sz w:val="20"/>
          <w:szCs w:val="20"/>
          <w:lang w:eastAsia="zh-TW"/>
        </w:rPr>
      </w:pPr>
    </w:p>
    <w:p w14:paraId="048450AD" w14:textId="77777777" w:rsidR="00B44CAD" w:rsidRDefault="007865A9">
      <w:pPr>
        <w:pStyle w:val="a7"/>
        <w:spacing w:before="22" w:line="262" w:lineRule="auto"/>
        <w:ind w:left="0" w:right="118"/>
        <w:jc w:val="both"/>
        <w:rPr>
          <w:rFonts w:eastAsia="新細明體" w:cs="Arial"/>
          <w:b/>
          <w:sz w:val="20"/>
          <w:szCs w:val="20"/>
          <w:lang w:eastAsia="zh-TW"/>
        </w:rPr>
      </w:pPr>
      <w:r>
        <w:rPr>
          <w:rFonts w:cs="Arial"/>
          <w:b/>
          <w:sz w:val="20"/>
          <w:szCs w:val="20"/>
          <w:lang w:eastAsia="zh-TW"/>
        </w:rPr>
        <w:t>_______________________</w:t>
      </w:r>
      <w:r>
        <w:rPr>
          <w:rFonts w:cs="Arial"/>
          <w:b/>
          <w:sz w:val="20"/>
          <w:szCs w:val="20"/>
          <w:lang w:eastAsia="zh-TW"/>
        </w:rPr>
        <w:tab/>
      </w:r>
      <w:r>
        <w:rPr>
          <w:rFonts w:cs="Arial"/>
          <w:b/>
          <w:sz w:val="20"/>
          <w:szCs w:val="20"/>
          <w:lang w:eastAsia="zh-TW"/>
        </w:rPr>
        <w:tab/>
      </w:r>
      <w:r>
        <w:rPr>
          <w:rFonts w:cs="Arial"/>
          <w:b/>
          <w:sz w:val="20"/>
          <w:szCs w:val="20"/>
          <w:lang w:eastAsia="zh-TW"/>
        </w:rPr>
        <w:tab/>
      </w:r>
      <w:r>
        <w:rPr>
          <w:rFonts w:cs="Arial"/>
          <w:b/>
          <w:sz w:val="20"/>
          <w:szCs w:val="20"/>
          <w:lang w:eastAsia="zh-TW"/>
        </w:rPr>
        <w:tab/>
      </w:r>
      <w:r>
        <w:rPr>
          <w:rFonts w:cs="Arial"/>
          <w:b/>
          <w:sz w:val="20"/>
          <w:szCs w:val="20"/>
          <w:lang w:eastAsia="zh-TW"/>
        </w:rPr>
        <w:tab/>
      </w:r>
      <w:r>
        <w:rPr>
          <w:rFonts w:cs="Arial"/>
          <w:b/>
          <w:sz w:val="20"/>
          <w:szCs w:val="20"/>
          <w:lang w:eastAsia="zh-TW"/>
        </w:rPr>
        <w:tab/>
        <w:t>______________________</w:t>
      </w:r>
      <w:r>
        <w:rPr>
          <w:rFonts w:cs="Arial"/>
          <w:b/>
          <w:sz w:val="20"/>
          <w:szCs w:val="20"/>
          <w:lang w:eastAsia="zh-TW"/>
        </w:rPr>
        <w:tab/>
      </w:r>
      <w:r>
        <w:rPr>
          <w:rFonts w:cs="Arial"/>
          <w:b/>
          <w:sz w:val="20"/>
          <w:szCs w:val="20"/>
          <w:lang w:eastAsia="zh-TW"/>
        </w:rPr>
        <w:tab/>
      </w:r>
      <w:r>
        <w:rPr>
          <w:rFonts w:cs="Arial"/>
          <w:b/>
          <w:sz w:val="20"/>
          <w:szCs w:val="20"/>
          <w:lang w:eastAsia="zh-TW"/>
        </w:rPr>
        <w:tab/>
      </w:r>
      <w:r>
        <w:rPr>
          <w:rFonts w:cs="Arial"/>
          <w:b/>
          <w:sz w:val="20"/>
          <w:szCs w:val="20"/>
          <w:lang w:eastAsia="zh-TW"/>
        </w:rPr>
        <w:tab/>
      </w:r>
      <w:r>
        <w:rPr>
          <w:rFonts w:cs="Arial"/>
          <w:b/>
          <w:sz w:val="20"/>
          <w:szCs w:val="20"/>
          <w:lang w:eastAsia="zh-TW"/>
        </w:rPr>
        <w:tab/>
      </w:r>
    </w:p>
    <w:p w14:paraId="6317C2AE" w14:textId="77777777" w:rsidR="00B44CAD" w:rsidRDefault="007865A9">
      <w:pPr>
        <w:pStyle w:val="a7"/>
        <w:spacing w:before="22" w:line="262" w:lineRule="auto"/>
        <w:ind w:left="0" w:right="118"/>
        <w:jc w:val="both"/>
        <w:rPr>
          <w:rFonts w:cs="Arial"/>
          <w:b/>
          <w:sz w:val="20"/>
          <w:szCs w:val="20"/>
          <w:lang w:eastAsia="zh-TW"/>
        </w:rPr>
      </w:pPr>
      <w:r>
        <w:rPr>
          <w:rFonts w:ascii="微軟正黑體" w:eastAsia="微軟正黑體" w:hAnsi="微軟正黑體" w:cs="微軟正黑體" w:hint="eastAsia"/>
          <w:b/>
          <w:sz w:val="20"/>
          <w:szCs w:val="20"/>
          <w:lang w:eastAsia="zh-TW"/>
        </w:rPr>
        <w:t>經授權的簽署</w:t>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b/>
          <w:sz w:val="20"/>
          <w:szCs w:val="20"/>
          <w:lang w:eastAsia="zh-TW"/>
        </w:rPr>
        <w:tab/>
      </w:r>
      <w:r>
        <w:rPr>
          <w:rFonts w:ascii="微軟正黑體" w:eastAsia="微軟正黑體" w:hAnsi="微軟正黑體" w:cs="微軟正黑體" w:hint="eastAsia"/>
          <w:b/>
          <w:sz w:val="20"/>
          <w:szCs w:val="20"/>
          <w:lang w:eastAsia="zh-TW"/>
        </w:rPr>
        <w:t>經授權的簽署</w:t>
      </w:r>
    </w:p>
    <w:p w14:paraId="21947224" w14:textId="77777777" w:rsidR="00B44CAD" w:rsidRDefault="007865A9">
      <w:pPr>
        <w:pStyle w:val="a7"/>
        <w:spacing w:before="22" w:line="262" w:lineRule="auto"/>
        <w:ind w:left="0" w:right="118"/>
        <w:jc w:val="both"/>
        <w:rPr>
          <w:rFonts w:cs="Arial"/>
          <w:sz w:val="20"/>
          <w:szCs w:val="20"/>
          <w:lang w:eastAsia="zh-TW"/>
        </w:rPr>
      </w:pPr>
      <w:r>
        <w:rPr>
          <w:rFonts w:ascii="微軟正黑體" w:eastAsia="微軟正黑體" w:hAnsi="微軟正黑體" w:cs="微軟正黑體" w:hint="eastAsia"/>
          <w:sz w:val="20"/>
          <w:szCs w:val="20"/>
          <w:lang w:eastAsia="zh-TW"/>
        </w:rPr>
        <w:t>姓名及公司名</w:t>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ascii="微軟正黑體" w:eastAsia="微軟正黑體" w:hAnsi="微軟正黑體" w:cs="微軟正黑體" w:hint="eastAsia"/>
          <w:sz w:val="20"/>
          <w:szCs w:val="20"/>
          <w:lang w:eastAsia="zh-TW"/>
        </w:rPr>
        <w:t>姓名及公司名</w:t>
      </w:r>
    </w:p>
    <w:p w14:paraId="56EB9C41" w14:textId="77777777" w:rsidR="00B44CAD" w:rsidRDefault="007865A9">
      <w:pPr>
        <w:pStyle w:val="a7"/>
        <w:spacing w:before="22" w:line="262" w:lineRule="auto"/>
        <w:ind w:left="0" w:right="118"/>
        <w:jc w:val="both"/>
        <w:rPr>
          <w:rFonts w:cs="Arial"/>
          <w:sz w:val="20"/>
          <w:szCs w:val="20"/>
          <w:lang w:eastAsia="zh-TW"/>
        </w:rPr>
      </w:pPr>
      <w:r>
        <w:rPr>
          <w:rFonts w:ascii="微軟正黑體" w:eastAsia="微軟正黑體" w:hAnsi="微軟正黑體" w:cs="微軟正黑體" w:hint="eastAsia"/>
          <w:sz w:val="20"/>
          <w:szCs w:val="20"/>
          <w:lang w:eastAsia="zh-TW"/>
        </w:rPr>
        <w:t>日期</w:t>
      </w:r>
      <w:r>
        <w:rPr>
          <w:rFonts w:cs="Arial"/>
          <w:sz w:val="20"/>
          <w:szCs w:val="20"/>
          <w:lang w:eastAsia="zh-TW"/>
        </w:rPr>
        <w:t xml:space="preserve">: </w:t>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cs="Arial"/>
          <w:sz w:val="20"/>
          <w:szCs w:val="20"/>
          <w:lang w:eastAsia="zh-TW"/>
        </w:rPr>
        <w:tab/>
      </w:r>
      <w:r>
        <w:rPr>
          <w:rFonts w:ascii="微軟正黑體" w:eastAsia="微軟正黑體" w:hAnsi="微軟正黑體" w:cs="微軟正黑體" w:hint="eastAsia"/>
          <w:sz w:val="20"/>
          <w:szCs w:val="20"/>
          <w:lang w:eastAsia="zh-TW"/>
        </w:rPr>
        <w:t>日期</w:t>
      </w:r>
      <w:r>
        <w:rPr>
          <w:rFonts w:cs="Arial"/>
          <w:sz w:val="20"/>
          <w:szCs w:val="20"/>
          <w:lang w:eastAsia="zh-TW"/>
        </w:rPr>
        <w:t xml:space="preserve">: </w:t>
      </w:r>
    </w:p>
    <w:p w14:paraId="27D646E7" w14:textId="77777777" w:rsidR="00B44CAD" w:rsidRDefault="00B44CAD">
      <w:pPr>
        <w:pStyle w:val="a7"/>
        <w:spacing w:before="22" w:line="262" w:lineRule="auto"/>
        <w:ind w:left="0" w:right="118"/>
        <w:jc w:val="both"/>
        <w:rPr>
          <w:rFonts w:ascii="微軟正黑體" w:eastAsia="微軟正黑體" w:hAnsi="微軟正黑體" w:cs="微軟正黑體"/>
          <w:b/>
          <w:sz w:val="20"/>
          <w:szCs w:val="20"/>
          <w:lang w:eastAsia="zh-TW"/>
        </w:rPr>
      </w:pPr>
    </w:p>
    <w:p w14:paraId="626AC4DD" w14:textId="77777777" w:rsidR="00B44CAD" w:rsidRDefault="007865A9">
      <w:pPr>
        <w:pStyle w:val="a7"/>
        <w:spacing w:before="22" w:line="262" w:lineRule="auto"/>
        <w:ind w:left="0" w:right="118"/>
        <w:jc w:val="both"/>
        <w:rPr>
          <w:rFonts w:cs="Arial"/>
          <w:b/>
          <w:sz w:val="20"/>
          <w:szCs w:val="20"/>
          <w:lang w:eastAsia="zh-TW"/>
        </w:rPr>
      </w:pPr>
      <w:r>
        <w:rPr>
          <w:rFonts w:ascii="微軟正黑體" w:eastAsia="微軟正黑體" w:hAnsi="微軟正黑體" w:cs="微軟正黑體" w:hint="eastAsia"/>
          <w:b/>
          <w:sz w:val="20"/>
          <w:szCs w:val="20"/>
          <w:lang w:eastAsia="zh-TW"/>
        </w:rPr>
        <w:t>公司蓋印</w:t>
      </w:r>
      <w:r>
        <w:rPr>
          <w:rFonts w:cs="Arial"/>
          <w:b/>
          <w:sz w:val="20"/>
          <w:szCs w:val="20"/>
          <w:lang w:eastAsia="zh-TW"/>
        </w:rPr>
        <w:t>:</w:t>
      </w:r>
    </w:p>
    <w:p w14:paraId="350F2DEC" w14:textId="77777777" w:rsidR="00B44CAD" w:rsidRDefault="00B44CAD">
      <w:pPr>
        <w:spacing w:before="7" w:line="200" w:lineRule="exact"/>
        <w:jc w:val="both"/>
        <w:rPr>
          <w:rFonts w:ascii="Arial" w:hAnsi="Arial" w:cs="Arial"/>
          <w:sz w:val="20"/>
          <w:szCs w:val="20"/>
          <w:lang w:eastAsia="zh-TW"/>
        </w:rPr>
      </w:pPr>
    </w:p>
    <w:sectPr w:rsidR="00B44CAD" w:rsidSect="00B44CAD">
      <w:pgSz w:w="11909" w:h="16860"/>
      <w:pgMar w:top="1742" w:right="1020" w:bottom="280" w:left="1680" w:header="720" w:footer="52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floraqian(钱洋)" w:date="2018-01-24T11:33:00Z" w:initials="f">
    <w:p w14:paraId="69660464" w14:textId="77777777" w:rsidR="00B44CAD" w:rsidRDefault="007865A9">
      <w:pPr>
        <w:pStyle w:val="a4"/>
        <w:rPr>
          <w:rFonts w:eastAsiaTheme="minorEastAsia"/>
          <w:lang w:eastAsia="zh-CN"/>
        </w:rPr>
      </w:pPr>
      <w:r>
        <w:rPr>
          <w:rFonts w:eastAsiaTheme="minorEastAsia" w:hint="eastAsia"/>
          <w:lang w:eastAsia="zh-CN"/>
        </w:rPr>
        <w:t>无论合约因何原因终止，所有合约终止前达成的交易，相关佣金亦应进行结算支付给我司。如合作终止后，我司提供的客户名单，仍有交易达成，如何处理？</w:t>
      </w:r>
    </w:p>
  </w:comment>
  <w:comment w:id="36" w:author="floraqian(钱洋)" w:date="2018-02-06T11:33:00Z" w:initials="f">
    <w:p w14:paraId="09C356C2" w14:textId="77777777" w:rsidR="005240FF" w:rsidRPr="00555191" w:rsidRDefault="005240FF" w:rsidP="005240FF">
      <w:pPr>
        <w:pStyle w:val="a4"/>
        <w:rPr>
          <w:rFonts w:eastAsiaTheme="minorEastAsia"/>
          <w:lang w:eastAsia="zh-CN"/>
        </w:rPr>
      </w:pPr>
      <w:r>
        <w:rPr>
          <w:rStyle w:val="ae"/>
        </w:rPr>
        <w:annotationRef/>
      </w:r>
      <w:r>
        <w:rPr>
          <w:rFonts w:eastAsiaTheme="minorEastAsia" w:hint="eastAsia"/>
          <w:lang w:eastAsia="zh-CN"/>
        </w:rPr>
        <w:t>这句话想说什么</w:t>
      </w:r>
    </w:p>
  </w:comment>
  <w:comment w:id="87" w:author="floraqian(钱洋)" w:date="2018-02-06T11:33:00Z" w:initials="f">
    <w:p w14:paraId="6874E881" w14:textId="77777777" w:rsidR="005240FF" w:rsidRPr="00A11046" w:rsidRDefault="005240FF" w:rsidP="005240FF">
      <w:pPr>
        <w:pStyle w:val="a4"/>
        <w:rPr>
          <w:rFonts w:eastAsiaTheme="minorEastAsia"/>
          <w:lang w:eastAsia="zh-CN"/>
        </w:rPr>
      </w:pPr>
      <w:r>
        <w:rPr>
          <w:rStyle w:val="ae"/>
        </w:rPr>
        <w:annotationRef/>
      </w:r>
      <w:r>
        <w:rPr>
          <w:rFonts w:eastAsiaTheme="minorEastAsia" w:hint="eastAsia"/>
          <w:lang w:eastAsia="zh-CN"/>
        </w:rPr>
        <w:t>这个是什么发票，咱们是用新加坡公司交易，还是台湾或大陆公司？这个时间也太长了，而且发展商付款的时间不可控，等于发展商一直不给他付款，他也不用给咱们付款。建议我司每月提供清单后，</w:t>
      </w:r>
      <w:r>
        <w:rPr>
          <w:rFonts w:eastAsiaTheme="minorEastAsia" w:hint="eastAsia"/>
          <w:lang w:eastAsia="zh-CN"/>
        </w:rPr>
        <w:t>3</w:t>
      </w:r>
      <w:r>
        <w:rPr>
          <w:rFonts w:eastAsiaTheme="minorEastAsia" w:hint="eastAsia"/>
          <w:lang w:eastAsia="zh-CN"/>
        </w:rPr>
        <w:t>日内无异议即需按时支付至我司指定账户，如有异议，则应就无异议部分先结算。</w:t>
      </w:r>
    </w:p>
  </w:comment>
  <w:comment w:id="89" w:author="floraqian(钱洋)" w:date="2018-01-24T11:40:00Z" w:initials="f">
    <w:p w14:paraId="68087ECB" w14:textId="77777777" w:rsidR="00B44CAD" w:rsidRDefault="007865A9">
      <w:pPr>
        <w:pStyle w:val="a4"/>
        <w:rPr>
          <w:rFonts w:eastAsiaTheme="minorEastAsia"/>
          <w:lang w:eastAsia="zh-CN"/>
        </w:rPr>
      </w:pPr>
      <w:r>
        <w:rPr>
          <w:rFonts w:eastAsiaTheme="minorEastAsia" w:hint="eastAsia"/>
          <w:lang w:eastAsia="zh-CN"/>
        </w:rPr>
        <w:t>如何确认已经在开发商处登记过？提交后</w:t>
      </w:r>
      <w:r>
        <w:rPr>
          <w:rFonts w:eastAsiaTheme="minorEastAsia" w:hint="eastAsia"/>
          <w:lang w:eastAsia="zh-CN"/>
        </w:rPr>
        <w:t>3</w:t>
      </w:r>
      <w:r>
        <w:rPr>
          <w:rFonts w:eastAsiaTheme="minorEastAsia" w:hint="eastAsia"/>
          <w:lang w:eastAsia="zh-CN"/>
        </w:rPr>
        <w:t>日内未提出异议，即应视为无重复，相关客户及直系亲属购买物业均应计算佣金</w:t>
      </w:r>
    </w:p>
  </w:comment>
  <w:comment w:id="120" w:author="floraqian(钱洋)" w:date="2018-01-24T11:48:00Z" w:initials="f">
    <w:p w14:paraId="28F51B19" w14:textId="77777777" w:rsidR="00B44CAD" w:rsidRDefault="007865A9">
      <w:pPr>
        <w:pStyle w:val="a4"/>
        <w:rPr>
          <w:rFonts w:eastAsiaTheme="minorEastAsia"/>
          <w:lang w:eastAsia="zh-CN"/>
        </w:rPr>
      </w:pPr>
      <w:r>
        <w:rPr>
          <w:rFonts w:eastAsiaTheme="minorEastAsia" w:hint="eastAsia"/>
          <w:lang w:eastAsia="zh-CN"/>
        </w:rPr>
        <w:t>这个要记得告诉客户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60464" w15:done="0"/>
  <w15:commentEx w15:paraId="09C356C2" w15:done="0"/>
  <w15:commentEx w15:paraId="6874E881" w15:done="0"/>
  <w15:commentEx w15:paraId="68087ECB" w15:done="1"/>
  <w15:commentEx w15:paraId="28F51B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60464" w16cid:durableId="1E243546"/>
  <w16cid:commentId w16cid:paraId="09C356C2" w16cid:durableId="1E243547"/>
  <w16cid:commentId w16cid:paraId="6874E881" w16cid:durableId="1E24354A"/>
  <w16cid:commentId w16cid:paraId="68087ECB" w16cid:durableId="1E24354B"/>
  <w16cid:commentId w16cid:paraId="28F51B19" w16cid:durableId="1E243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F6F4B" w14:textId="77777777" w:rsidR="00C56768" w:rsidRDefault="00C56768" w:rsidP="00B44CAD">
      <w:r>
        <w:separator/>
      </w:r>
    </w:p>
  </w:endnote>
  <w:endnote w:type="continuationSeparator" w:id="0">
    <w:p w14:paraId="390BD153" w14:textId="77777777" w:rsidR="00C56768" w:rsidRDefault="00C56768" w:rsidP="00B4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微軟正黑體">
    <w:altName w:val="Arial Unicode MS"/>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0961" w14:textId="77777777" w:rsidR="00C56768" w:rsidRDefault="00C56768" w:rsidP="00B44CAD">
      <w:r>
        <w:separator/>
      </w:r>
    </w:p>
  </w:footnote>
  <w:footnote w:type="continuationSeparator" w:id="0">
    <w:p w14:paraId="790C9058" w14:textId="77777777" w:rsidR="00C56768" w:rsidRDefault="00C56768" w:rsidP="00B44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123B7" w14:textId="77777777" w:rsidR="00B44CAD" w:rsidRDefault="00B44CAD">
    <w:pPr>
      <w:pStyle w:val="ac"/>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776"/>
    <w:multiLevelType w:val="hybridMultilevel"/>
    <w:tmpl w:val="5C0809B2"/>
    <w:lvl w:ilvl="0" w:tplc="FF3AFED8">
      <w:start w:val="1"/>
      <w:numFmt w:val="decimal"/>
      <w:lvlText w:val="%1."/>
      <w:lvlJc w:val="left"/>
      <w:pPr>
        <w:ind w:left="854" w:hanging="360"/>
      </w:pPr>
      <w:rPr>
        <w:rFonts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1" w15:restartNumberingAfterBreak="0">
    <w:nsid w:val="139033EB"/>
    <w:multiLevelType w:val="hybridMultilevel"/>
    <w:tmpl w:val="ABA452EC"/>
    <w:lvl w:ilvl="0" w:tplc="BAFE321C">
      <w:start w:val="1"/>
      <w:numFmt w:val="lowerRoman"/>
      <w:lvlText w:val="%1)"/>
      <w:lvlJc w:val="left"/>
      <w:pPr>
        <w:ind w:left="1214" w:hanging="720"/>
      </w:pPr>
      <w:rPr>
        <w:rFonts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 w15:restartNumberingAfterBreak="0">
    <w:nsid w:val="1A044374"/>
    <w:multiLevelType w:val="multilevel"/>
    <w:tmpl w:val="1A044374"/>
    <w:lvl w:ilvl="0">
      <w:start w:val="1"/>
      <w:numFmt w:val="lowerLetter"/>
      <w:lvlText w:val="%1)"/>
      <w:lvlJc w:val="left"/>
      <w:pPr>
        <w:ind w:left="854" w:hanging="360"/>
      </w:pPr>
      <w:rPr>
        <w:rFonts w:hint="default"/>
        <w:b w:val="0"/>
        <w:u w:val="none"/>
      </w:rPr>
    </w:lvl>
    <w:lvl w:ilvl="1">
      <w:start w:val="1"/>
      <w:numFmt w:val="lowerLetter"/>
      <w:lvlText w:val="%2."/>
      <w:lvlJc w:val="left"/>
      <w:pPr>
        <w:ind w:left="1574" w:hanging="360"/>
      </w:pPr>
    </w:lvl>
    <w:lvl w:ilvl="2">
      <w:start w:val="1"/>
      <w:numFmt w:val="lowerRoman"/>
      <w:lvlText w:val="%3."/>
      <w:lvlJc w:val="right"/>
      <w:pPr>
        <w:ind w:left="2294" w:hanging="180"/>
      </w:pPr>
    </w:lvl>
    <w:lvl w:ilvl="3">
      <w:start w:val="1"/>
      <w:numFmt w:val="decimal"/>
      <w:lvlText w:val="%4."/>
      <w:lvlJc w:val="left"/>
      <w:pPr>
        <w:ind w:left="3014" w:hanging="360"/>
      </w:pPr>
    </w:lvl>
    <w:lvl w:ilvl="4">
      <w:start w:val="1"/>
      <w:numFmt w:val="lowerLetter"/>
      <w:lvlText w:val="%5."/>
      <w:lvlJc w:val="left"/>
      <w:pPr>
        <w:ind w:left="3734" w:hanging="360"/>
      </w:pPr>
    </w:lvl>
    <w:lvl w:ilvl="5">
      <w:start w:val="1"/>
      <w:numFmt w:val="lowerRoman"/>
      <w:lvlText w:val="%6."/>
      <w:lvlJc w:val="right"/>
      <w:pPr>
        <w:ind w:left="4454" w:hanging="180"/>
      </w:pPr>
    </w:lvl>
    <w:lvl w:ilvl="6">
      <w:start w:val="1"/>
      <w:numFmt w:val="decimal"/>
      <w:lvlText w:val="%7."/>
      <w:lvlJc w:val="left"/>
      <w:pPr>
        <w:ind w:left="5174" w:hanging="360"/>
      </w:pPr>
    </w:lvl>
    <w:lvl w:ilvl="7">
      <w:start w:val="1"/>
      <w:numFmt w:val="lowerLetter"/>
      <w:lvlText w:val="%8."/>
      <w:lvlJc w:val="left"/>
      <w:pPr>
        <w:ind w:left="5894" w:hanging="360"/>
      </w:pPr>
    </w:lvl>
    <w:lvl w:ilvl="8">
      <w:start w:val="1"/>
      <w:numFmt w:val="lowerRoman"/>
      <w:lvlText w:val="%9."/>
      <w:lvlJc w:val="right"/>
      <w:pPr>
        <w:ind w:left="6614" w:hanging="180"/>
      </w:pPr>
    </w:lvl>
  </w:abstractNum>
  <w:abstractNum w:abstractNumId="3" w15:restartNumberingAfterBreak="0">
    <w:nsid w:val="6BB604A7"/>
    <w:multiLevelType w:val="multilevel"/>
    <w:tmpl w:val="6BB604A7"/>
    <w:lvl w:ilvl="0">
      <w:start w:val="1"/>
      <w:numFmt w:val="decimal"/>
      <w:lvlText w:val="%1."/>
      <w:lvlJc w:val="left"/>
      <w:pPr>
        <w:ind w:hanging="317"/>
      </w:pPr>
      <w:rPr>
        <w:rFonts w:ascii="Arial" w:eastAsia="Arial" w:hAnsi="Arial" w:hint="default"/>
        <w:w w:val="116"/>
        <w:sz w:val="18"/>
        <w:szCs w:val="18"/>
      </w:rPr>
    </w:lvl>
    <w:lvl w:ilvl="1">
      <w:start w:val="1"/>
      <w:numFmt w:val="lowerRoman"/>
      <w:lvlText w:val="(%2)"/>
      <w:lvlJc w:val="left"/>
      <w:pPr>
        <w:ind w:hanging="332"/>
      </w:pPr>
      <w:rPr>
        <w:rFonts w:ascii="Arial" w:eastAsia="Arial" w:hAnsi="Arial" w:hint="default"/>
        <w:w w:val="104"/>
        <w:position w:val="1"/>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aqian(钱洋)">
    <w15:presenceInfo w15:providerId="AD" w15:userId="S-1-5-21-1333135361-625243220-14044502-350444"/>
  </w15:person>
  <w15:person w15:author="USER">
    <w15:presenceInfo w15:providerId="Windows Live" w15:userId="5e88823a9750bd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AE"/>
    <w:rsid w:val="00001EEA"/>
    <w:rsid w:val="000201E5"/>
    <w:rsid w:val="000331B7"/>
    <w:rsid w:val="00037193"/>
    <w:rsid w:val="000546BF"/>
    <w:rsid w:val="0006312D"/>
    <w:rsid w:val="000859C7"/>
    <w:rsid w:val="000941AF"/>
    <w:rsid w:val="000948C8"/>
    <w:rsid w:val="00103D03"/>
    <w:rsid w:val="0012126C"/>
    <w:rsid w:val="001526B3"/>
    <w:rsid w:val="0018793B"/>
    <w:rsid w:val="00187FC0"/>
    <w:rsid w:val="001B34BA"/>
    <w:rsid w:val="001D6B16"/>
    <w:rsid w:val="00206A55"/>
    <w:rsid w:val="002627A9"/>
    <w:rsid w:val="00262914"/>
    <w:rsid w:val="002719B8"/>
    <w:rsid w:val="002B7625"/>
    <w:rsid w:val="002C082A"/>
    <w:rsid w:val="002F2A17"/>
    <w:rsid w:val="0031555B"/>
    <w:rsid w:val="00337D75"/>
    <w:rsid w:val="00362EC8"/>
    <w:rsid w:val="0037499E"/>
    <w:rsid w:val="003D3192"/>
    <w:rsid w:val="003D68D9"/>
    <w:rsid w:val="003F0F0B"/>
    <w:rsid w:val="00402446"/>
    <w:rsid w:val="00402F90"/>
    <w:rsid w:val="00451251"/>
    <w:rsid w:val="004529AF"/>
    <w:rsid w:val="00460474"/>
    <w:rsid w:val="00467539"/>
    <w:rsid w:val="004676A5"/>
    <w:rsid w:val="0048677B"/>
    <w:rsid w:val="004A68A7"/>
    <w:rsid w:val="004E2B39"/>
    <w:rsid w:val="004F2036"/>
    <w:rsid w:val="00510878"/>
    <w:rsid w:val="0051577A"/>
    <w:rsid w:val="005240FF"/>
    <w:rsid w:val="00555191"/>
    <w:rsid w:val="005B35AD"/>
    <w:rsid w:val="005C168E"/>
    <w:rsid w:val="005C3D7C"/>
    <w:rsid w:val="005E00FC"/>
    <w:rsid w:val="005E50D1"/>
    <w:rsid w:val="005F1784"/>
    <w:rsid w:val="00601587"/>
    <w:rsid w:val="0062567B"/>
    <w:rsid w:val="00681DD1"/>
    <w:rsid w:val="00683BD7"/>
    <w:rsid w:val="006A3732"/>
    <w:rsid w:val="006C3345"/>
    <w:rsid w:val="006D4D6A"/>
    <w:rsid w:val="00705C22"/>
    <w:rsid w:val="00712F15"/>
    <w:rsid w:val="00723432"/>
    <w:rsid w:val="00771AED"/>
    <w:rsid w:val="007727D3"/>
    <w:rsid w:val="00772FAB"/>
    <w:rsid w:val="00773A06"/>
    <w:rsid w:val="007853EE"/>
    <w:rsid w:val="007865A9"/>
    <w:rsid w:val="007B2CBB"/>
    <w:rsid w:val="007C779E"/>
    <w:rsid w:val="007D227B"/>
    <w:rsid w:val="007D3E10"/>
    <w:rsid w:val="007D65E1"/>
    <w:rsid w:val="007F398E"/>
    <w:rsid w:val="0085701C"/>
    <w:rsid w:val="00874FB2"/>
    <w:rsid w:val="00894D17"/>
    <w:rsid w:val="008E4D58"/>
    <w:rsid w:val="008F7293"/>
    <w:rsid w:val="00926731"/>
    <w:rsid w:val="00957EDA"/>
    <w:rsid w:val="009B0CB1"/>
    <w:rsid w:val="009B16EE"/>
    <w:rsid w:val="009C354B"/>
    <w:rsid w:val="009E4CC1"/>
    <w:rsid w:val="00A11046"/>
    <w:rsid w:val="00A301AE"/>
    <w:rsid w:val="00A37560"/>
    <w:rsid w:val="00A469FD"/>
    <w:rsid w:val="00A61E2E"/>
    <w:rsid w:val="00A749BE"/>
    <w:rsid w:val="00A92D07"/>
    <w:rsid w:val="00B44CAD"/>
    <w:rsid w:val="00B6376D"/>
    <w:rsid w:val="00B67888"/>
    <w:rsid w:val="00B712BD"/>
    <w:rsid w:val="00B85FB8"/>
    <w:rsid w:val="00B91549"/>
    <w:rsid w:val="00BA272B"/>
    <w:rsid w:val="00BB6838"/>
    <w:rsid w:val="00BF77ED"/>
    <w:rsid w:val="00BF7CF8"/>
    <w:rsid w:val="00C07C08"/>
    <w:rsid w:val="00C401F5"/>
    <w:rsid w:val="00C56768"/>
    <w:rsid w:val="00C818AE"/>
    <w:rsid w:val="00CA6EE9"/>
    <w:rsid w:val="00CA75DA"/>
    <w:rsid w:val="00CE57E2"/>
    <w:rsid w:val="00D24DE0"/>
    <w:rsid w:val="00D27953"/>
    <w:rsid w:val="00D32E47"/>
    <w:rsid w:val="00D50852"/>
    <w:rsid w:val="00D766D9"/>
    <w:rsid w:val="00D81E29"/>
    <w:rsid w:val="00DF7EE9"/>
    <w:rsid w:val="00E31465"/>
    <w:rsid w:val="00E429A4"/>
    <w:rsid w:val="00E5454D"/>
    <w:rsid w:val="00E80894"/>
    <w:rsid w:val="00E839F3"/>
    <w:rsid w:val="00E85EBF"/>
    <w:rsid w:val="00EB4744"/>
    <w:rsid w:val="00EE1183"/>
    <w:rsid w:val="00EF06D2"/>
    <w:rsid w:val="00F27631"/>
    <w:rsid w:val="00F7729F"/>
    <w:rsid w:val="00FB0268"/>
    <w:rsid w:val="00FB2A2D"/>
    <w:rsid w:val="42E1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6D6D752C"/>
  <w15:docId w15:val="{766A875F-A458-4A16-9525-9C6E3B2B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新細明體" w:hAnsiTheme="minorHAnsi" w:cstheme="minorBidi"/>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B44CAD"/>
    <w:pPr>
      <w:widowControl w:val="0"/>
    </w:pPr>
    <w:rPr>
      <w:sz w:val="22"/>
      <w:szCs w:val="22"/>
      <w:lang w:eastAsia="en-US"/>
    </w:rPr>
  </w:style>
  <w:style w:type="paragraph" w:styleId="1">
    <w:name w:val="heading 1"/>
    <w:basedOn w:val="a"/>
    <w:next w:val="a"/>
    <w:uiPriority w:val="1"/>
    <w:qFormat/>
    <w:rsid w:val="00B44CAD"/>
    <w:pPr>
      <w:ind w:left="3460"/>
      <w:outlineLvl w:val="0"/>
    </w:pPr>
    <w:rPr>
      <w:rFonts w:ascii="Arial" w:eastAsia="Arial" w:hAnsi="Arial"/>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B44CAD"/>
    <w:rPr>
      <w:b/>
      <w:bCs/>
    </w:rPr>
  </w:style>
  <w:style w:type="paragraph" w:styleId="a4">
    <w:name w:val="annotation text"/>
    <w:basedOn w:val="a"/>
    <w:link w:val="a6"/>
    <w:uiPriority w:val="99"/>
    <w:semiHidden/>
    <w:unhideWhenUsed/>
    <w:qFormat/>
    <w:rsid w:val="00B44CAD"/>
  </w:style>
  <w:style w:type="paragraph" w:styleId="a7">
    <w:name w:val="Body Text"/>
    <w:basedOn w:val="a"/>
    <w:uiPriority w:val="1"/>
    <w:qFormat/>
    <w:rsid w:val="00B44CAD"/>
    <w:pPr>
      <w:ind w:left="192"/>
    </w:pPr>
    <w:rPr>
      <w:rFonts w:ascii="Arial" w:eastAsia="Arial" w:hAnsi="Arial"/>
      <w:sz w:val="18"/>
      <w:szCs w:val="18"/>
    </w:rPr>
  </w:style>
  <w:style w:type="paragraph" w:styleId="a8">
    <w:name w:val="Balloon Text"/>
    <w:basedOn w:val="a"/>
    <w:link w:val="a9"/>
    <w:uiPriority w:val="99"/>
    <w:semiHidden/>
    <w:unhideWhenUsed/>
    <w:rsid w:val="00B44CAD"/>
    <w:rPr>
      <w:rFonts w:ascii="Tahoma" w:hAnsi="Tahoma" w:cs="Tahoma"/>
      <w:sz w:val="16"/>
      <w:szCs w:val="16"/>
    </w:rPr>
  </w:style>
  <w:style w:type="paragraph" w:styleId="aa">
    <w:name w:val="footer"/>
    <w:basedOn w:val="a"/>
    <w:link w:val="ab"/>
    <w:uiPriority w:val="99"/>
    <w:unhideWhenUsed/>
    <w:qFormat/>
    <w:rsid w:val="00B44CAD"/>
    <w:pPr>
      <w:tabs>
        <w:tab w:val="center" w:pos="4680"/>
        <w:tab w:val="right" w:pos="9360"/>
      </w:tabs>
    </w:pPr>
  </w:style>
  <w:style w:type="paragraph" w:styleId="ac">
    <w:name w:val="header"/>
    <w:basedOn w:val="a"/>
    <w:link w:val="ad"/>
    <w:uiPriority w:val="99"/>
    <w:unhideWhenUsed/>
    <w:qFormat/>
    <w:rsid w:val="00B44CAD"/>
    <w:pPr>
      <w:tabs>
        <w:tab w:val="center" w:pos="4680"/>
        <w:tab w:val="right" w:pos="9360"/>
      </w:tabs>
    </w:pPr>
  </w:style>
  <w:style w:type="character" w:styleId="ae">
    <w:name w:val="annotation reference"/>
    <w:basedOn w:val="a0"/>
    <w:uiPriority w:val="99"/>
    <w:semiHidden/>
    <w:unhideWhenUsed/>
    <w:qFormat/>
    <w:rsid w:val="00B44CAD"/>
    <w:rPr>
      <w:sz w:val="21"/>
      <w:szCs w:val="21"/>
    </w:rPr>
  </w:style>
  <w:style w:type="paragraph" w:styleId="af">
    <w:name w:val="List Paragraph"/>
    <w:basedOn w:val="a"/>
    <w:uiPriority w:val="1"/>
    <w:qFormat/>
    <w:rsid w:val="00B44CAD"/>
  </w:style>
  <w:style w:type="paragraph" w:customStyle="1" w:styleId="TableParagraph">
    <w:name w:val="Table Paragraph"/>
    <w:basedOn w:val="a"/>
    <w:uiPriority w:val="1"/>
    <w:qFormat/>
    <w:rsid w:val="00B44CAD"/>
  </w:style>
  <w:style w:type="character" w:customStyle="1" w:styleId="ad">
    <w:name w:val="頁首 字元"/>
    <w:basedOn w:val="a0"/>
    <w:link w:val="ac"/>
    <w:uiPriority w:val="99"/>
    <w:qFormat/>
    <w:rsid w:val="00B44CAD"/>
  </w:style>
  <w:style w:type="character" w:customStyle="1" w:styleId="ab">
    <w:name w:val="頁尾 字元"/>
    <w:basedOn w:val="a0"/>
    <w:link w:val="aa"/>
    <w:uiPriority w:val="99"/>
    <w:qFormat/>
    <w:rsid w:val="00B44CAD"/>
  </w:style>
  <w:style w:type="character" w:customStyle="1" w:styleId="a9">
    <w:name w:val="註解方塊文字 字元"/>
    <w:basedOn w:val="a0"/>
    <w:link w:val="a8"/>
    <w:uiPriority w:val="99"/>
    <w:semiHidden/>
    <w:qFormat/>
    <w:rsid w:val="00B44CAD"/>
    <w:rPr>
      <w:rFonts w:ascii="Tahoma" w:hAnsi="Tahoma" w:cs="Tahoma"/>
      <w:sz w:val="16"/>
      <w:szCs w:val="16"/>
    </w:rPr>
  </w:style>
  <w:style w:type="character" w:customStyle="1" w:styleId="a6">
    <w:name w:val="註解文字 字元"/>
    <w:basedOn w:val="a0"/>
    <w:link w:val="a4"/>
    <w:uiPriority w:val="99"/>
    <w:semiHidden/>
    <w:qFormat/>
    <w:rsid w:val="00B44CAD"/>
  </w:style>
  <w:style w:type="character" w:customStyle="1" w:styleId="a5">
    <w:name w:val="註解主旨 字元"/>
    <w:basedOn w:val="a6"/>
    <w:link w:val="a3"/>
    <w:uiPriority w:val="99"/>
    <w:semiHidden/>
    <w:qFormat/>
    <w:rsid w:val="00B4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0E0A77-BDF9-4D0F-AE4E-6862CA3E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USER</cp:lastModifiedBy>
  <cp:revision>4</cp:revision>
  <cp:lastPrinted>2015-04-30T08:10:00Z</cp:lastPrinted>
  <dcterms:created xsi:type="dcterms:W3CDTF">2018-02-07T12:30:00Z</dcterms:created>
  <dcterms:modified xsi:type="dcterms:W3CDTF">2018-02-07T12:33:00Z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2013-06-07T00:00:00Z</vt:filetime>
  </property>
  <property fmtid="{D5CDD505-2E9C-101B-9397-08002B2CF9AE}" pid="3" name="LastSaved">
    <vt:filetime>2013-06-07T00:00:00Z</vt:filetime>
  </property>
  <property fmtid="{D5CDD505-2E9C-101B-9397-08002B2CF9AE}" pid="4" name="KSOProductBuildVer">
    <vt:lpwstr>2052-10.1.0.7106</vt:lpwstr>
  </property>
</Properties>
</file>